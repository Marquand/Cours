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90" w:type="dxa"/>
        <w:tblInd w:w="-5" w:type="dxa"/>
        <w:tblLayout w:type="fixed"/>
        <w:tblCellMar>
          <w:left w:w="70" w:type="dxa"/>
          <w:right w:w="70" w:type="dxa"/>
        </w:tblCellMar>
        <w:tblLook w:val="0000" w:firstRow="0" w:lastRow="0" w:firstColumn="0" w:lastColumn="0" w:noHBand="0" w:noVBand="0"/>
      </w:tblPr>
      <w:tblGrid>
        <w:gridCol w:w="2055"/>
        <w:gridCol w:w="7735"/>
      </w:tblGrid>
      <w:tr w:rsidR="00C7700F" w:rsidTr="00E406CE">
        <w:tc>
          <w:tcPr>
            <w:tcW w:w="2055" w:type="dxa"/>
            <w:tcBorders>
              <w:top w:val="single" w:sz="4" w:space="0" w:color="000000"/>
              <w:left w:val="single" w:sz="4" w:space="0" w:color="000000"/>
              <w:bottom w:val="single" w:sz="4" w:space="0" w:color="000000"/>
            </w:tcBorders>
          </w:tcPr>
          <w:p w:rsidR="00C7700F" w:rsidRDefault="00C7700F" w:rsidP="00E406CE">
            <w:pPr>
              <w:pStyle w:val="Corpsdetexte"/>
              <w:snapToGrid w:val="0"/>
              <w:rPr>
                <w:b/>
              </w:rPr>
            </w:pPr>
            <w:r>
              <w:rPr>
                <w:b/>
              </w:rPr>
              <w:t>Dossier 2</w:t>
            </w:r>
          </w:p>
        </w:tc>
        <w:tc>
          <w:tcPr>
            <w:tcW w:w="7735" w:type="dxa"/>
            <w:tcBorders>
              <w:top w:val="single" w:sz="4" w:space="0" w:color="000000"/>
              <w:left w:val="single" w:sz="4" w:space="0" w:color="000000"/>
              <w:bottom w:val="single" w:sz="4" w:space="0" w:color="000000"/>
              <w:right w:val="single" w:sz="4" w:space="0" w:color="000000"/>
            </w:tcBorders>
          </w:tcPr>
          <w:p w:rsidR="00C7700F" w:rsidRDefault="00C7700F" w:rsidP="00E406CE">
            <w:pPr>
              <w:pStyle w:val="Corpsdetexte"/>
              <w:snapToGrid w:val="0"/>
              <w:jc w:val="center"/>
              <w:rPr>
                <w:b/>
              </w:rPr>
            </w:pPr>
            <w:r>
              <w:rPr>
                <w:b/>
              </w:rPr>
              <w:t>Gestion de l'espace publicitaire</w:t>
            </w:r>
          </w:p>
        </w:tc>
      </w:tr>
    </w:tbl>
    <w:p w:rsidR="00C7700F" w:rsidRDefault="00C7700F" w:rsidP="00C7700F">
      <w:pPr>
        <w:pStyle w:val="ReferenceAnnexe"/>
        <w:spacing w:before="120"/>
      </w:pPr>
      <w:r>
        <w:t>Annexes à utiliser : 1.a, 1.b, 1.c, 2.a, 2.b, 2.c</w:t>
      </w:r>
    </w:p>
    <w:p w:rsidR="00C7700F" w:rsidRDefault="00C7700F" w:rsidP="00C7700F">
      <w:pPr>
        <w:pStyle w:val="Corpsdetexte"/>
        <w:rPr>
          <w:sz w:val="16"/>
        </w:rPr>
      </w:pPr>
    </w:p>
    <w:p w:rsidR="00C7700F" w:rsidRDefault="00C7700F" w:rsidP="00C7700F">
      <w:pPr>
        <w:pStyle w:val="Corpsdetexte"/>
      </w:pPr>
      <w:r>
        <w:t xml:space="preserve">La société TELINOS lancera prochainement sa propre chaîne de télévision : « </w:t>
      </w:r>
      <w:proofErr w:type="spellStart"/>
      <w:r>
        <w:t>Téliplus</w:t>
      </w:r>
      <w:proofErr w:type="spellEnd"/>
      <w:r>
        <w:t xml:space="preserve"> ». Une partie des recettes provient de la vente de temps d’antenne pendant lesquels des messages publicitaires proposés par des annonceurs sont diffusés. </w:t>
      </w:r>
    </w:p>
    <w:p w:rsidR="00C7700F" w:rsidRDefault="00C7700F" w:rsidP="00C7700F">
      <w:pPr>
        <w:pStyle w:val="Corpsdetexte"/>
        <w:rPr>
          <w:sz w:val="16"/>
        </w:rPr>
      </w:pPr>
    </w:p>
    <w:p w:rsidR="00C7700F" w:rsidRDefault="00C7700F" w:rsidP="00C7700F">
      <w:pPr>
        <w:pStyle w:val="Corpsdetexte"/>
      </w:pPr>
      <w:r>
        <w:t xml:space="preserve">Un message publicitaire pourra être diffusé plusieurs fois par jour et ce pendant plusieurs jours. La journée de 24 heures est découpée par « </w:t>
      </w:r>
      <w:proofErr w:type="spellStart"/>
      <w:r>
        <w:t>Téliplus</w:t>
      </w:r>
      <w:proofErr w:type="spellEnd"/>
      <w:r>
        <w:t xml:space="preserve"> » en 6 tranches horaires : matin, midi, après midi, avant soirée, soirée, et nuit.</w:t>
      </w:r>
    </w:p>
    <w:p w:rsidR="00C7700F" w:rsidRDefault="00C7700F" w:rsidP="00C7700F">
      <w:pPr>
        <w:pStyle w:val="Corpsdetexte"/>
      </w:pPr>
      <w:r>
        <w:t xml:space="preserve">Un passage à l’antenne (prévu ou réalisé) d’un message un jour donné et dans une tranche particulière s’appellera, dans le contexte de l'étude, une diffusion. </w:t>
      </w:r>
    </w:p>
    <w:p w:rsidR="00C7700F" w:rsidRDefault="00C7700F" w:rsidP="00C7700F">
      <w:r>
        <w:t>La société TELINOS souhaitera mettre à la disposition des gestionnaires une exportation des informations concernant les messages publicitaires et leurs diffusions au format XML, comme l’illustre l’</w:t>
      </w:r>
      <w:r w:rsidRPr="00FE0CAD">
        <w:rPr>
          <w:b/>
        </w:rPr>
        <w:t>annexe 2.b</w:t>
      </w:r>
      <w:r>
        <w:t xml:space="preserve">. </w:t>
      </w:r>
    </w:p>
    <w:p w:rsidR="00C7700F" w:rsidRDefault="00C7700F" w:rsidP="00C7700F"/>
    <w:p w:rsidR="00C7700F" w:rsidRDefault="00C7700F" w:rsidP="00C7700F">
      <w:pPr>
        <w:pStyle w:val="Corpsdetexte"/>
      </w:pPr>
      <w:r>
        <w:t xml:space="preserve">La description des classes métiers est fournie en </w:t>
      </w:r>
      <w:r w:rsidRPr="00FE0CAD">
        <w:rPr>
          <w:b/>
        </w:rPr>
        <w:t>annexe 1</w:t>
      </w:r>
      <w:r>
        <w:t xml:space="preserve"> : le diagramme de classes en </w:t>
      </w:r>
      <w:r w:rsidRPr="00FE0CAD">
        <w:rPr>
          <w:b/>
        </w:rPr>
        <w:t>annexe 1.a</w:t>
      </w:r>
      <w:r>
        <w:t xml:space="preserve"> et la description textuelle en </w:t>
      </w:r>
      <w:r w:rsidRPr="00FE0CAD">
        <w:rPr>
          <w:b/>
        </w:rPr>
        <w:t>annexe 1.b</w:t>
      </w:r>
      <w:r>
        <w:t>. La classe Annonceur permettra de recenser tous les messages d'un annonceur. Un message peut faire l'objet de plusieurs diffusions.</w:t>
      </w:r>
    </w:p>
    <w:p w:rsidR="00C7700F" w:rsidRDefault="00C7700F" w:rsidP="00C7700F">
      <w:pPr>
        <w:pStyle w:val="Corpsdetexte"/>
      </w:pPr>
    </w:p>
    <w:p w:rsidR="00C7700F" w:rsidRDefault="00C7700F" w:rsidP="00C7700F">
      <w:pPr>
        <w:jc w:val="both"/>
      </w:pPr>
      <w:r>
        <w:t xml:space="preserve">La personne chargée des tests de la méthode </w:t>
      </w:r>
      <w:proofErr w:type="spellStart"/>
      <w:proofErr w:type="gramStart"/>
      <w:r w:rsidRPr="00FE0CAD">
        <w:rPr>
          <w:i/>
        </w:rPr>
        <w:t>toXML</w:t>
      </w:r>
      <w:proofErr w:type="spellEnd"/>
      <w:r w:rsidRPr="00FE0CAD">
        <w:rPr>
          <w:i/>
        </w:rPr>
        <w:t>(</w:t>
      </w:r>
      <w:proofErr w:type="gramEnd"/>
      <w:r w:rsidRPr="00FE0CAD">
        <w:rPr>
          <w:i/>
        </w:rPr>
        <w:t>)</w:t>
      </w:r>
      <w:r>
        <w:t xml:space="preserve"> de la classe Message a constaté que cette méthode ne donnait pas satisfaction :</w:t>
      </w:r>
    </w:p>
    <w:p w:rsidR="00C7700F" w:rsidRDefault="00C7700F" w:rsidP="00C7700F">
      <w:pPr>
        <w:numPr>
          <w:ilvl w:val="0"/>
          <w:numId w:val="1"/>
        </w:numPr>
        <w:tabs>
          <w:tab w:val="left" w:pos="360"/>
        </w:tabs>
        <w:ind w:left="360" w:hanging="360"/>
        <w:jc w:val="both"/>
      </w:pPr>
      <w:r>
        <w:t>d’une part, la structure XML de l'information produite par cette fonction ne permet pas d'obtenir l'ensemble des données concernant un message.</w:t>
      </w:r>
    </w:p>
    <w:p w:rsidR="00C7700F" w:rsidRDefault="00C7700F" w:rsidP="00C7700F">
      <w:pPr>
        <w:numPr>
          <w:ilvl w:val="0"/>
          <w:numId w:val="1"/>
        </w:numPr>
        <w:tabs>
          <w:tab w:val="left" w:pos="360"/>
        </w:tabs>
        <w:ind w:left="360" w:hanging="360"/>
      </w:pPr>
      <w:r>
        <w:t>d’autre part, la liste des diffusions est incomplète.</w:t>
      </w:r>
    </w:p>
    <w:p w:rsidR="00C7700F" w:rsidRDefault="00C7700F" w:rsidP="00C7700F">
      <w:pPr>
        <w:ind w:left="360"/>
        <w:rPr>
          <w:sz w:val="16"/>
        </w:rPr>
      </w:pPr>
    </w:p>
    <w:p w:rsidR="00C7700F" w:rsidRDefault="00C7700F" w:rsidP="00C7700F">
      <w:pPr>
        <w:rPr>
          <w:sz w:val="18"/>
        </w:rPr>
      </w:pPr>
      <w:r>
        <w:t xml:space="preserve">Voici la version actuelle de la méthode </w:t>
      </w:r>
      <w:proofErr w:type="spellStart"/>
      <w:r>
        <w:t>toXML</w:t>
      </w:r>
      <w:proofErr w:type="spellEnd"/>
      <w:r>
        <w:t xml:space="preserve"> de la classe Message :</w:t>
      </w:r>
    </w:p>
    <w:p w:rsidR="00C7700F" w:rsidRDefault="00C7700F" w:rsidP="00C7700F">
      <w:pPr>
        <w:rPr>
          <w:rFonts w:ascii="Courier New" w:hAnsi="Courier New" w:cs="Courier New"/>
          <w:sz w:val="18"/>
          <w:szCs w:val="21"/>
        </w:rPr>
      </w:pPr>
      <w:r>
        <w:rPr>
          <w:rFonts w:ascii="Courier New" w:hAnsi="Courier New" w:cs="Courier New"/>
          <w:sz w:val="18"/>
          <w:szCs w:val="21"/>
        </w:rPr>
        <w:t xml:space="preserve">Fonction </w:t>
      </w:r>
      <w:proofErr w:type="spellStart"/>
      <w:proofErr w:type="gramStart"/>
      <w:r>
        <w:rPr>
          <w:rFonts w:ascii="Courier New" w:hAnsi="Courier New" w:cs="Courier New"/>
          <w:sz w:val="18"/>
          <w:szCs w:val="21"/>
        </w:rPr>
        <w:t>toXML</w:t>
      </w:r>
      <w:proofErr w:type="spellEnd"/>
      <w:r>
        <w:rPr>
          <w:rFonts w:ascii="Courier New" w:hAnsi="Courier New" w:cs="Courier New"/>
          <w:sz w:val="18"/>
          <w:szCs w:val="21"/>
        </w:rPr>
        <w:t>(</w:t>
      </w:r>
      <w:proofErr w:type="gramEnd"/>
      <w:r>
        <w:rPr>
          <w:rFonts w:ascii="Courier New" w:hAnsi="Courier New" w:cs="Courier New"/>
          <w:sz w:val="18"/>
          <w:szCs w:val="21"/>
        </w:rPr>
        <w:t>) : chaîne</w:t>
      </w:r>
    </w:p>
    <w:p w:rsidR="00C7700F" w:rsidRDefault="00C7700F" w:rsidP="00C7700F">
      <w:pPr>
        <w:ind w:left="360"/>
        <w:rPr>
          <w:rFonts w:ascii="Courier New" w:hAnsi="Courier New" w:cs="Courier New"/>
          <w:sz w:val="18"/>
          <w:szCs w:val="21"/>
        </w:rPr>
      </w:pPr>
      <w:proofErr w:type="spellStart"/>
      <w:proofErr w:type="gramStart"/>
      <w:r>
        <w:rPr>
          <w:rFonts w:ascii="Courier New" w:hAnsi="Courier New" w:cs="Courier New"/>
          <w:sz w:val="18"/>
          <w:szCs w:val="21"/>
        </w:rPr>
        <w:t>resultat</w:t>
      </w:r>
      <w:proofErr w:type="spellEnd"/>
      <w:proofErr w:type="gramEnd"/>
      <w:r>
        <w:rPr>
          <w:rFonts w:ascii="Courier New" w:hAnsi="Courier New" w:cs="Courier New"/>
          <w:sz w:val="18"/>
          <w:szCs w:val="21"/>
        </w:rPr>
        <w:t xml:space="preserve"> : chaîne </w:t>
      </w:r>
    </w:p>
    <w:p w:rsidR="00C7700F" w:rsidRDefault="00C7700F" w:rsidP="00C7700F">
      <w:pPr>
        <w:ind w:left="360"/>
        <w:rPr>
          <w:rFonts w:ascii="Courier New" w:hAnsi="Courier New" w:cs="Courier New"/>
          <w:sz w:val="18"/>
          <w:szCs w:val="21"/>
        </w:rPr>
      </w:pPr>
      <w:r>
        <w:rPr>
          <w:rFonts w:ascii="Courier New" w:hAnsi="Courier New" w:cs="Courier New"/>
          <w:sz w:val="18"/>
          <w:szCs w:val="21"/>
        </w:rPr>
        <w:t xml:space="preserve">i : entier </w:t>
      </w:r>
      <w:r>
        <w:rPr>
          <w:rFonts w:ascii="Courier New" w:hAnsi="Courier New" w:cs="Courier New"/>
          <w:i/>
          <w:iCs/>
          <w:sz w:val="18"/>
          <w:szCs w:val="21"/>
        </w:rPr>
        <w:t>//variable de boucle</w:t>
      </w:r>
    </w:p>
    <w:p w:rsidR="00C7700F" w:rsidRDefault="00C7700F" w:rsidP="00C7700F">
      <w:pPr>
        <w:ind w:left="360"/>
        <w:rPr>
          <w:rFonts w:ascii="Courier New" w:hAnsi="Courier New" w:cs="Courier New"/>
          <w:sz w:val="18"/>
          <w:szCs w:val="21"/>
        </w:rPr>
      </w:pPr>
      <w:proofErr w:type="spellStart"/>
      <w:proofErr w:type="gramStart"/>
      <w:r>
        <w:rPr>
          <w:rFonts w:ascii="Courier New" w:hAnsi="Courier New" w:cs="Courier New"/>
          <w:sz w:val="18"/>
          <w:szCs w:val="21"/>
        </w:rPr>
        <w:t>nbDiffusions</w:t>
      </w:r>
      <w:proofErr w:type="spellEnd"/>
      <w:proofErr w:type="gramEnd"/>
      <w:r>
        <w:rPr>
          <w:rFonts w:ascii="Courier New" w:hAnsi="Courier New" w:cs="Courier New"/>
          <w:sz w:val="18"/>
          <w:szCs w:val="21"/>
        </w:rPr>
        <w:t xml:space="preserve"> : entier</w:t>
      </w:r>
    </w:p>
    <w:p w:rsidR="00C7700F" w:rsidRDefault="00C7700F" w:rsidP="00C7700F">
      <w:pPr>
        <w:rPr>
          <w:rFonts w:ascii="Courier New" w:hAnsi="Courier New" w:cs="Courier New"/>
          <w:sz w:val="18"/>
          <w:szCs w:val="21"/>
        </w:rPr>
      </w:pPr>
      <w:proofErr w:type="gramStart"/>
      <w:r>
        <w:rPr>
          <w:rFonts w:ascii="Courier New" w:hAnsi="Courier New" w:cs="Courier New"/>
          <w:sz w:val="18"/>
          <w:szCs w:val="21"/>
        </w:rPr>
        <w:t>début</w:t>
      </w:r>
      <w:proofErr w:type="gramEnd"/>
    </w:p>
    <w:p w:rsidR="00C7700F" w:rsidRDefault="00C7700F" w:rsidP="00C7700F">
      <w:pPr>
        <w:ind w:left="360"/>
        <w:rPr>
          <w:rFonts w:ascii="Courier New" w:hAnsi="Courier New" w:cs="Courier New"/>
          <w:sz w:val="18"/>
          <w:szCs w:val="21"/>
        </w:rPr>
      </w:pPr>
      <w:proofErr w:type="spellStart"/>
      <w:proofErr w:type="gramStart"/>
      <w:r>
        <w:rPr>
          <w:rFonts w:ascii="Courier New" w:hAnsi="Courier New" w:cs="Courier New"/>
          <w:sz w:val="18"/>
          <w:szCs w:val="21"/>
        </w:rPr>
        <w:t>resultat</w:t>
      </w:r>
      <w:proofErr w:type="spellEnd"/>
      <w:proofErr w:type="gramEnd"/>
      <w:r>
        <w:rPr>
          <w:rFonts w:ascii="Wingdings" w:hAnsi="Wingdings"/>
          <w:sz w:val="18"/>
          <w:szCs w:val="21"/>
        </w:rPr>
        <w:t></w:t>
      </w:r>
      <w:r>
        <w:rPr>
          <w:rFonts w:ascii="Courier New" w:hAnsi="Courier New" w:cs="Courier New"/>
          <w:sz w:val="18"/>
          <w:szCs w:val="21"/>
        </w:rPr>
        <w:t xml:space="preserve"> "&lt;message&gt;"</w:t>
      </w:r>
    </w:p>
    <w:p w:rsidR="00C7700F" w:rsidRDefault="00C7700F" w:rsidP="00C7700F">
      <w:pPr>
        <w:rPr>
          <w:rFonts w:ascii="Courier New" w:hAnsi="Courier New" w:cs="Courier New"/>
          <w:i/>
          <w:iCs/>
          <w:sz w:val="18"/>
          <w:szCs w:val="21"/>
        </w:rPr>
      </w:pPr>
      <w:r>
        <w:rPr>
          <w:rFonts w:ascii="Courier New" w:hAnsi="Courier New" w:cs="Courier New"/>
          <w:sz w:val="18"/>
          <w:szCs w:val="21"/>
        </w:rPr>
        <w:t xml:space="preserve">// </w:t>
      </w:r>
      <w:proofErr w:type="gramStart"/>
      <w:r>
        <w:rPr>
          <w:rFonts w:ascii="Courier New" w:hAnsi="Courier New" w:cs="Courier New"/>
          <w:i/>
          <w:iCs/>
          <w:sz w:val="18"/>
          <w:szCs w:val="21"/>
        </w:rPr>
        <w:t>le</w:t>
      </w:r>
      <w:proofErr w:type="gramEnd"/>
      <w:r>
        <w:rPr>
          <w:rFonts w:ascii="Courier New" w:hAnsi="Courier New" w:cs="Courier New"/>
          <w:i/>
          <w:iCs/>
          <w:sz w:val="18"/>
          <w:szCs w:val="21"/>
        </w:rPr>
        <w:t xml:space="preserve"> + indique la concaténation de chaîne de caractères</w:t>
      </w:r>
    </w:p>
    <w:p w:rsidR="00C7700F" w:rsidRDefault="00C7700F" w:rsidP="00C7700F">
      <w:pPr>
        <w:ind w:left="330"/>
        <w:rPr>
          <w:rFonts w:ascii="Courier New" w:hAnsi="Courier New" w:cs="Courier New"/>
          <w:sz w:val="18"/>
          <w:szCs w:val="21"/>
        </w:rPr>
      </w:pPr>
      <w:proofErr w:type="spellStart"/>
      <w:proofErr w:type="gramStart"/>
      <w:r>
        <w:rPr>
          <w:rFonts w:ascii="Courier New" w:hAnsi="Courier New" w:cs="Courier New"/>
          <w:sz w:val="18"/>
          <w:szCs w:val="21"/>
        </w:rPr>
        <w:t>resultat</w:t>
      </w:r>
      <w:r>
        <w:rPr>
          <w:rFonts w:ascii="Wingdings" w:hAnsi="Wingdings"/>
          <w:sz w:val="18"/>
          <w:szCs w:val="21"/>
        </w:rPr>
        <w:t></w:t>
      </w:r>
      <w:r>
        <w:rPr>
          <w:rFonts w:ascii="Courier New" w:hAnsi="Courier New" w:cs="Courier New"/>
          <w:sz w:val="18"/>
          <w:szCs w:val="21"/>
        </w:rPr>
        <w:t>resultat</w:t>
      </w:r>
      <w:proofErr w:type="spellEnd"/>
      <w:proofErr w:type="gramEnd"/>
      <w:r>
        <w:rPr>
          <w:rFonts w:ascii="Courier New" w:hAnsi="Courier New" w:cs="Courier New"/>
          <w:sz w:val="18"/>
          <w:szCs w:val="21"/>
        </w:rPr>
        <w:t xml:space="preserve"> + "&lt;code&gt;" + code </w:t>
      </w:r>
    </w:p>
    <w:p w:rsidR="00C7700F" w:rsidRDefault="00C7700F" w:rsidP="00C7700F">
      <w:pPr>
        <w:ind w:left="330"/>
        <w:rPr>
          <w:rFonts w:ascii="Courier New" w:hAnsi="Courier New" w:cs="Courier New"/>
          <w:sz w:val="18"/>
          <w:szCs w:val="21"/>
        </w:rPr>
      </w:pPr>
      <w:proofErr w:type="spellStart"/>
      <w:proofErr w:type="gramStart"/>
      <w:r>
        <w:rPr>
          <w:rFonts w:ascii="Courier New" w:hAnsi="Courier New" w:cs="Courier New"/>
          <w:sz w:val="18"/>
          <w:szCs w:val="21"/>
        </w:rPr>
        <w:t>resultat</w:t>
      </w:r>
      <w:r>
        <w:rPr>
          <w:rFonts w:ascii="Wingdings" w:hAnsi="Wingdings"/>
          <w:sz w:val="18"/>
          <w:szCs w:val="21"/>
        </w:rPr>
        <w:t></w:t>
      </w:r>
      <w:r>
        <w:rPr>
          <w:rFonts w:ascii="Courier New" w:hAnsi="Courier New" w:cs="Courier New"/>
          <w:sz w:val="18"/>
          <w:szCs w:val="21"/>
        </w:rPr>
        <w:t>resultat</w:t>
      </w:r>
      <w:proofErr w:type="spellEnd"/>
      <w:proofErr w:type="gramEnd"/>
      <w:r>
        <w:rPr>
          <w:rFonts w:ascii="Courier New" w:hAnsi="Courier New" w:cs="Courier New"/>
          <w:sz w:val="18"/>
          <w:szCs w:val="21"/>
        </w:rPr>
        <w:t xml:space="preserve"> + "&lt;/code&gt;"</w:t>
      </w:r>
    </w:p>
    <w:p w:rsidR="00C7700F" w:rsidRDefault="00C7700F" w:rsidP="00C7700F">
      <w:pPr>
        <w:ind w:left="330"/>
        <w:rPr>
          <w:rFonts w:ascii="Courier New" w:hAnsi="Courier New" w:cs="Courier New"/>
          <w:sz w:val="18"/>
          <w:szCs w:val="21"/>
        </w:rPr>
      </w:pPr>
      <w:proofErr w:type="spellStart"/>
      <w:r>
        <w:rPr>
          <w:rFonts w:ascii="Courier New" w:hAnsi="Courier New" w:cs="Courier New"/>
          <w:sz w:val="18"/>
          <w:szCs w:val="21"/>
        </w:rPr>
        <w:t>resultat</w:t>
      </w:r>
      <w:r>
        <w:rPr>
          <w:rFonts w:ascii="Wingdings" w:hAnsi="Wingdings"/>
          <w:sz w:val="18"/>
          <w:szCs w:val="21"/>
        </w:rPr>
        <w:t></w:t>
      </w:r>
      <w:r>
        <w:rPr>
          <w:rFonts w:ascii="Courier New" w:hAnsi="Courier New" w:cs="Courier New"/>
          <w:sz w:val="18"/>
          <w:szCs w:val="21"/>
        </w:rPr>
        <w:t>resultat</w:t>
      </w:r>
      <w:proofErr w:type="spellEnd"/>
      <w:r>
        <w:rPr>
          <w:rFonts w:ascii="Courier New" w:hAnsi="Courier New" w:cs="Courier New"/>
          <w:sz w:val="18"/>
          <w:szCs w:val="21"/>
        </w:rPr>
        <w:t xml:space="preserve"> + "&lt;durée&gt;" + </w:t>
      </w:r>
      <w:proofErr w:type="spellStart"/>
      <w:proofErr w:type="gramStart"/>
      <w:r>
        <w:rPr>
          <w:rFonts w:ascii="Courier New" w:hAnsi="Courier New" w:cs="Courier New"/>
          <w:sz w:val="18"/>
          <w:szCs w:val="21"/>
        </w:rPr>
        <w:t>duree.enChaine</w:t>
      </w:r>
      <w:proofErr w:type="spellEnd"/>
      <w:r>
        <w:rPr>
          <w:rFonts w:ascii="Courier New" w:hAnsi="Courier New" w:cs="Courier New"/>
          <w:sz w:val="18"/>
          <w:szCs w:val="21"/>
        </w:rPr>
        <w:t>()</w:t>
      </w:r>
      <w:proofErr w:type="gramEnd"/>
    </w:p>
    <w:p w:rsidR="00C7700F" w:rsidRDefault="00C7700F" w:rsidP="00C7700F">
      <w:pPr>
        <w:ind w:left="330"/>
        <w:rPr>
          <w:rFonts w:ascii="Courier New" w:hAnsi="Courier New" w:cs="Courier New"/>
          <w:sz w:val="18"/>
          <w:szCs w:val="21"/>
        </w:rPr>
      </w:pPr>
      <w:proofErr w:type="spellStart"/>
      <w:proofErr w:type="gramStart"/>
      <w:r>
        <w:rPr>
          <w:rFonts w:ascii="Courier New" w:hAnsi="Courier New" w:cs="Courier New"/>
          <w:sz w:val="18"/>
          <w:szCs w:val="21"/>
        </w:rPr>
        <w:t>resultat</w:t>
      </w:r>
      <w:r>
        <w:rPr>
          <w:rFonts w:ascii="Wingdings" w:hAnsi="Wingdings"/>
          <w:sz w:val="18"/>
          <w:szCs w:val="21"/>
        </w:rPr>
        <w:t></w:t>
      </w:r>
      <w:r>
        <w:rPr>
          <w:rFonts w:ascii="Courier New" w:hAnsi="Courier New" w:cs="Courier New"/>
          <w:sz w:val="18"/>
          <w:szCs w:val="21"/>
        </w:rPr>
        <w:t>resultat</w:t>
      </w:r>
      <w:proofErr w:type="spellEnd"/>
      <w:proofErr w:type="gramEnd"/>
      <w:r>
        <w:rPr>
          <w:rFonts w:ascii="Courier New" w:hAnsi="Courier New" w:cs="Courier New"/>
          <w:sz w:val="18"/>
          <w:szCs w:val="21"/>
        </w:rPr>
        <w:t xml:space="preserve"> + "&lt;/durée&gt;"</w:t>
      </w:r>
    </w:p>
    <w:p w:rsidR="00C7700F" w:rsidRDefault="00C7700F" w:rsidP="00C7700F">
      <w:pPr>
        <w:ind w:left="360"/>
        <w:rPr>
          <w:rFonts w:ascii="Courier New" w:hAnsi="Courier New" w:cs="Courier New"/>
          <w:sz w:val="18"/>
          <w:szCs w:val="21"/>
        </w:rPr>
      </w:pPr>
      <w:r>
        <w:rPr>
          <w:rFonts w:ascii="Courier New" w:hAnsi="Courier New" w:cs="Courier New"/>
          <w:sz w:val="18"/>
          <w:szCs w:val="21"/>
        </w:rPr>
        <w:t xml:space="preserve">i </w:t>
      </w:r>
      <w:r>
        <w:rPr>
          <w:rFonts w:ascii="Courier New" w:hAnsi="Courier New" w:cs="Courier New"/>
          <w:sz w:val="18"/>
          <w:szCs w:val="21"/>
        </w:rPr>
        <w:sym w:font="Wingdings" w:char="F0DF"/>
      </w:r>
      <w:r>
        <w:rPr>
          <w:rFonts w:ascii="Courier New" w:hAnsi="Courier New" w:cs="Courier New"/>
          <w:sz w:val="18"/>
          <w:szCs w:val="21"/>
        </w:rPr>
        <w:t xml:space="preserve"> 1</w:t>
      </w:r>
    </w:p>
    <w:p w:rsidR="00C7700F" w:rsidRDefault="00C7700F" w:rsidP="00C7700F">
      <w:pPr>
        <w:ind w:left="360"/>
        <w:rPr>
          <w:rFonts w:ascii="Courier New" w:hAnsi="Courier New" w:cs="Courier New"/>
          <w:sz w:val="18"/>
          <w:szCs w:val="21"/>
        </w:rPr>
      </w:pPr>
      <w:proofErr w:type="spellStart"/>
      <w:r>
        <w:rPr>
          <w:rFonts w:ascii="Courier New" w:hAnsi="Courier New" w:cs="Courier New"/>
          <w:sz w:val="18"/>
          <w:szCs w:val="21"/>
        </w:rPr>
        <w:t>nbDiffusions</w:t>
      </w:r>
      <w:proofErr w:type="spellEnd"/>
      <w:r>
        <w:rPr>
          <w:rFonts w:ascii="Courier New" w:hAnsi="Courier New" w:cs="Courier New"/>
          <w:sz w:val="18"/>
          <w:szCs w:val="21"/>
        </w:rPr>
        <w:sym w:font="Wingdings" w:char="F0DF"/>
      </w:r>
      <w:proofErr w:type="spellStart"/>
      <w:proofErr w:type="gramStart"/>
      <w:r>
        <w:rPr>
          <w:rFonts w:ascii="Courier New" w:hAnsi="Courier New" w:cs="Courier New"/>
          <w:sz w:val="18"/>
          <w:szCs w:val="21"/>
        </w:rPr>
        <w:t>lesDiffusions.cardinal</w:t>
      </w:r>
      <w:proofErr w:type="spellEnd"/>
      <w:r>
        <w:rPr>
          <w:rFonts w:ascii="Courier New" w:hAnsi="Courier New" w:cs="Courier New"/>
          <w:sz w:val="18"/>
          <w:szCs w:val="21"/>
        </w:rPr>
        <w:t>()</w:t>
      </w:r>
      <w:proofErr w:type="gramEnd"/>
    </w:p>
    <w:p w:rsidR="00C7700F" w:rsidRDefault="00C7700F" w:rsidP="00C7700F">
      <w:pPr>
        <w:ind w:left="360"/>
        <w:rPr>
          <w:rFonts w:ascii="Courier New" w:hAnsi="Courier New" w:cs="Courier New"/>
          <w:sz w:val="18"/>
          <w:szCs w:val="21"/>
        </w:rPr>
      </w:pPr>
      <w:proofErr w:type="spellStart"/>
      <w:r>
        <w:rPr>
          <w:rFonts w:ascii="Courier New" w:hAnsi="Courier New" w:cs="Courier New"/>
          <w:sz w:val="18"/>
          <w:szCs w:val="21"/>
        </w:rPr>
        <w:t>TantQue</w:t>
      </w:r>
      <w:proofErr w:type="spellEnd"/>
      <w:r>
        <w:rPr>
          <w:rFonts w:ascii="Courier New" w:hAnsi="Courier New" w:cs="Courier New"/>
          <w:sz w:val="18"/>
          <w:szCs w:val="21"/>
        </w:rPr>
        <w:t xml:space="preserve"> i &lt;</w:t>
      </w:r>
      <w:proofErr w:type="spellStart"/>
      <w:r>
        <w:rPr>
          <w:rFonts w:ascii="Courier New" w:hAnsi="Courier New" w:cs="Courier New"/>
          <w:sz w:val="18"/>
          <w:szCs w:val="21"/>
        </w:rPr>
        <w:t>nbDiffusions</w:t>
      </w:r>
      <w:proofErr w:type="spellEnd"/>
      <w:r>
        <w:rPr>
          <w:rFonts w:ascii="Courier New" w:hAnsi="Courier New" w:cs="Courier New"/>
          <w:sz w:val="18"/>
          <w:szCs w:val="21"/>
        </w:rPr>
        <w:t xml:space="preserve"> Faire</w:t>
      </w:r>
    </w:p>
    <w:p w:rsidR="00C7700F" w:rsidRDefault="00C7700F" w:rsidP="00C7700F">
      <w:pPr>
        <w:ind w:left="360" w:firstLine="348"/>
        <w:rPr>
          <w:rFonts w:ascii="Courier New" w:hAnsi="Courier New" w:cs="Courier New"/>
          <w:sz w:val="18"/>
          <w:szCs w:val="21"/>
        </w:rPr>
      </w:pPr>
      <w:proofErr w:type="spellStart"/>
      <w:r>
        <w:rPr>
          <w:rFonts w:ascii="Courier New" w:hAnsi="Courier New" w:cs="Courier New"/>
          <w:sz w:val="18"/>
          <w:szCs w:val="21"/>
        </w:rPr>
        <w:t>resultat</w:t>
      </w:r>
      <w:proofErr w:type="spellEnd"/>
      <w:r>
        <w:rPr>
          <w:rFonts w:ascii="Courier New" w:hAnsi="Courier New" w:cs="Courier New"/>
          <w:sz w:val="18"/>
          <w:szCs w:val="21"/>
        </w:rPr>
        <w:sym w:font="Wingdings" w:char="F0DF"/>
      </w:r>
      <w:proofErr w:type="spellStart"/>
      <w:r>
        <w:rPr>
          <w:rFonts w:ascii="Courier New" w:hAnsi="Courier New" w:cs="Courier New"/>
          <w:sz w:val="18"/>
          <w:szCs w:val="21"/>
        </w:rPr>
        <w:t>resultat</w:t>
      </w:r>
      <w:proofErr w:type="spellEnd"/>
      <w:r>
        <w:rPr>
          <w:rFonts w:ascii="Courier New" w:hAnsi="Courier New" w:cs="Courier New"/>
          <w:sz w:val="18"/>
          <w:szCs w:val="21"/>
        </w:rPr>
        <w:t xml:space="preserve"> + </w:t>
      </w:r>
      <w:proofErr w:type="spellStart"/>
      <w:r>
        <w:rPr>
          <w:rFonts w:ascii="Courier New" w:hAnsi="Courier New" w:cs="Courier New"/>
          <w:sz w:val="18"/>
          <w:szCs w:val="21"/>
        </w:rPr>
        <w:t>lesDiffusions.extraireObjet</w:t>
      </w:r>
      <w:proofErr w:type="spellEnd"/>
      <w:r>
        <w:rPr>
          <w:rFonts w:ascii="Courier New" w:hAnsi="Courier New" w:cs="Courier New"/>
          <w:sz w:val="18"/>
          <w:szCs w:val="21"/>
        </w:rPr>
        <w:t>(i).</w:t>
      </w:r>
      <w:proofErr w:type="spellStart"/>
      <w:proofErr w:type="gramStart"/>
      <w:r>
        <w:rPr>
          <w:rFonts w:ascii="Courier New" w:hAnsi="Courier New" w:cs="Courier New"/>
          <w:sz w:val="18"/>
          <w:szCs w:val="21"/>
        </w:rPr>
        <w:t>toXML</w:t>
      </w:r>
      <w:proofErr w:type="spellEnd"/>
      <w:r>
        <w:rPr>
          <w:rFonts w:ascii="Courier New" w:hAnsi="Courier New" w:cs="Courier New"/>
          <w:sz w:val="18"/>
          <w:szCs w:val="21"/>
        </w:rPr>
        <w:t>()</w:t>
      </w:r>
      <w:proofErr w:type="gramEnd"/>
    </w:p>
    <w:p w:rsidR="00C7700F" w:rsidRDefault="00C7700F" w:rsidP="00C7700F">
      <w:pPr>
        <w:ind w:left="360" w:firstLine="348"/>
        <w:rPr>
          <w:rFonts w:ascii="Courier New" w:hAnsi="Courier New" w:cs="Courier New"/>
          <w:sz w:val="18"/>
          <w:szCs w:val="21"/>
          <w:lang w:val="en-GB"/>
        </w:rPr>
      </w:pPr>
      <w:proofErr w:type="spellStart"/>
      <w:proofErr w:type="gramStart"/>
      <w:r>
        <w:rPr>
          <w:rFonts w:ascii="Courier New" w:hAnsi="Courier New" w:cs="Courier New"/>
          <w:sz w:val="18"/>
          <w:szCs w:val="21"/>
          <w:lang w:val="en-GB"/>
        </w:rPr>
        <w:t>i</w:t>
      </w:r>
      <w:proofErr w:type="spellEnd"/>
      <w:proofErr w:type="gramEnd"/>
      <w:r>
        <w:rPr>
          <w:rFonts w:ascii="Courier New" w:hAnsi="Courier New" w:cs="Courier New"/>
          <w:sz w:val="18"/>
          <w:szCs w:val="21"/>
        </w:rPr>
        <w:sym w:font="Wingdings" w:char="F0DF"/>
      </w:r>
      <w:r>
        <w:rPr>
          <w:rFonts w:ascii="Courier New" w:hAnsi="Courier New" w:cs="Courier New"/>
          <w:sz w:val="18"/>
          <w:szCs w:val="21"/>
          <w:lang w:val="en-GB"/>
        </w:rPr>
        <w:t xml:space="preserve"> i+1</w:t>
      </w:r>
    </w:p>
    <w:p w:rsidR="00C7700F" w:rsidRDefault="00C7700F" w:rsidP="00C7700F">
      <w:pPr>
        <w:ind w:left="360"/>
        <w:rPr>
          <w:rFonts w:ascii="Courier New" w:hAnsi="Courier New" w:cs="Courier New"/>
          <w:sz w:val="18"/>
          <w:szCs w:val="21"/>
          <w:lang w:val="en-GB"/>
        </w:rPr>
      </w:pPr>
      <w:r>
        <w:rPr>
          <w:rFonts w:ascii="Courier New" w:hAnsi="Courier New" w:cs="Courier New"/>
          <w:sz w:val="18"/>
          <w:szCs w:val="21"/>
          <w:lang w:val="en-GB"/>
        </w:rPr>
        <w:t>FTQ</w:t>
      </w:r>
    </w:p>
    <w:p w:rsidR="00C7700F" w:rsidRPr="00EC4C2C" w:rsidRDefault="00C7700F" w:rsidP="00C7700F">
      <w:pPr>
        <w:ind w:left="360"/>
        <w:rPr>
          <w:rFonts w:ascii="Courier New" w:hAnsi="Courier New" w:cs="Courier New"/>
          <w:sz w:val="18"/>
          <w:szCs w:val="21"/>
        </w:rPr>
      </w:pPr>
      <w:proofErr w:type="spellStart"/>
      <w:proofErr w:type="gramStart"/>
      <w:r w:rsidRPr="00EC4C2C">
        <w:rPr>
          <w:rFonts w:ascii="Courier New" w:hAnsi="Courier New" w:cs="Courier New"/>
          <w:sz w:val="18"/>
          <w:szCs w:val="21"/>
        </w:rPr>
        <w:t>resultat</w:t>
      </w:r>
      <w:proofErr w:type="spellEnd"/>
      <w:proofErr w:type="gramEnd"/>
      <w:r>
        <w:rPr>
          <w:rFonts w:ascii="Courier New" w:hAnsi="Courier New" w:cs="Courier New"/>
          <w:sz w:val="18"/>
          <w:szCs w:val="21"/>
          <w:lang w:val="en-GB"/>
        </w:rPr>
        <w:sym w:font="Wingdings" w:char="F0DF"/>
      </w:r>
      <w:proofErr w:type="spellStart"/>
      <w:r w:rsidRPr="00EC4C2C">
        <w:rPr>
          <w:rFonts w:ascii="Courier New" w:hAnsi="Courier New" w:cs="Courier New"/>
          <w:sz w:val="18"/>
          <w:szCs w:val="21"/>
        </w:rPr>
        <w:t>resultat</w:t>
      </w:r>
      <w:proofErr w:type="spellEnd"/>
      <w:r w:rsidRPr="00EC4C2C">
        <w:rPr>
          <w:rFonts w:ascii="Courier New" w:hAnsi="Courier New" w:cs="Courier New"/>
          <w:sz w:val="18"/>
          <w:szCs w:val="21"/>
        </w:rPr>
        <w:t xml:space="preserve"> + "&lt;/message&gt;"</w:t>
      </w:r>
    </w:p>
    <w:p w:rsidR="00C7700F" w:rsidRDefault="00C7700F" w:rsidP="00C7700F">
      <w:pPr>
        <w:ind w:left="360"/>
        <w:rPr>
          <w:rFonts w:ascii="Courier New" w:hAnsi="Courier New" w:cs="Courier New"/>
          <w:sz w:val="18"/>
          <w:szCs w:val="21"/>
        </w:rPr>
      </w:pPr>
      <w:proofErr w:type="spellStart"/>
      <w:proofErr w:type="gramStart"/>
      <w:r>
        <w:rPr>
          <w:rFonts w:ascii="Courier New" w:hAnsi="Courier New" w:cs="Courier New"/>
          <w:sz w:val="18"/>
          <w:szCs w:val="21"/>
        </w:rPr>
        <w:t>retournerresultat</w:t>
      </w:r>
      <w:proofErr w:type="spellEnd"/>
      <w:proofErr w:type="gramEnd"/>
    </w:p>
    <w:p w:rsidR="008C02FE" w:rsidRDefault="008C02FE" w:rsidP="00C7700F">
      <w:pPr>
        <w:ind w:left="360"/>
        <w:rPr>
          <w:rFonts w:ascii="Courier New" w:hAnsi="Courier New" w:cs="Courier New"/>
          <w:sz w:val="18"/>
          <w:szCs w:val="21"/>
        </w:rPr>
      </w:pPr>
    </w:p>
    <w:p w:rsidR="008C02FE" w:rsidRPr="008C02FE" w:rsidRDefault="008C02FE" w:rsidP="00C7700F">
      <w:pPr>
        <w:ind w:left="360"/>
        <w:rPr>
          <w:rFonts w:ascii="Courier New" w:hAnsi="Courier New" w:cs="Courier New"/>
          <w:color w:val="FF0000"/>
          <w:sz w:val="18"/>
          <w:szCs w:val="21"/>
        </w:rPr>
      </w:pPr>
      <w:proofErr w:type="spellStart"/>
      <w:proofErr w:type="gramStart"/>
      <w:r w:rsidRPr="008C02FE">
        <w:rPr>
          <w:rFonts w:ascii="Courier New" w:hAnsi="Courier New" w:cs="Courier New"/>
          <w:color w:val="FF0000"/>
          <w:sz w:val="18"/>
          <w:szCs w:val="21"/>
        </w:rPr>
        <w:t>resultat</w:t>
      </w:r>
      <w:proofErr w:type="spellEnd"/>
      <w:proofErr w:type="gramEnd"/>
      <w:r w:rsidRPr="008C02FE">
        <w:rPr>
          <w:rFonts w:ascii="Courier New" w:hAnsi="Courier New" w:cs="Courier New"/>
          <w:color w:val="FF0000"/>
          <w:sz w:val="18"/>
          <w:szCs w:val="21"/>
        </w:rPr>
        <w:sym w:font="Wingdings" w:char="F0DF"/>
      </w:r>
      <w:proofErr w:type="spellStart"/>
      <w:r w:rsidRPr="008C02FE">
        <w:rPr>
          <w:rFonts w:ascii="Courier New" w:hAnsi="Courier New" w:cs="Courier New"/>
          <w:color w:val="FF0000"/>
          <w:sz w:val="18"/>
          <w:szCs w:val="21"/>
        </w:rPr>
        <w:t>resultat</w:t>
      </w:r>
      <w:proofErr w:type="spellEnd"/>
      <w:r w:rsidRPr="008C02FE">
        <w:rPr>
          <w:rFonts w:ascii="Courier New" w:hAnsi="Courier New" w:cs="Courier New"/>
          <w:color w:val="FF0000"/>
          <w:sz w:val="18"/>
          <w:szCs w:val="21"/>
        </w:rPr>
        <w:t xml:space="preserve"> + "&lt;description&gt;"</w:t>
      </w:r>
      <w:r>
        <w:rPr>
          <w:rFonts w:ascii="Courier New" w:hAnsi="Courier New" w:cs="Courier New"/>
          <w:color w:val="FF0000"/>
          <w:sz w:val="18"/>
          <w:szCs w:val="21"/>
        </w:rPr>
        <w:t xml:space="preserve"> + description</w:t>
      </w:r>
    </w:p>
    <w:p w:rsidR="008C02FE" w:rsidRPr="008C02FE" w:rsidRDefault="008C02FE" w:rsidP="008C02FE">
      <w:pPr>
        <w:ind w:left="360"/>
        <w:rPr>
          <w:rFonts w:ascii="Courier New" w:hAnsi="Courier New" w:cs="Courier New"/>
          <w:color w:val="FF0000"/>
          <w:sz w:val="18"/>
          <w:szCs w:val="21"/>
        </w:rPr>
      </w:pPr>
      <w:proofErr w:type="spellStart"/>
      <w:proofErr w:type="gramStart"/>
      <w:r w:rsidRPr="008C02FE">
        <w:rPr>
          <w:rFonts w:ascii="Courier New" w:hAnsi="Courier New" w:cs="Courier New"/>
          <w:color w:val="FF0000"/>
          <w:sz w:val="18"/>
          <w:szCs w:val="21"/>
        </w:rPr>
        <w:t>resultat</w:t>
      </w:r>
      <w:proofErr w:type="spellEnd"/>
      <w:proofErr w:type="gramEnd"/>
      <w:r w:rsidRPr="008C02FE">
        <w:rPr>
          <w:rFonts w:ascii="Courier New" w:hAnsi="Courier New" w:cs="Courier New"/>
          <w:color w:val="FF0000"/>
          <w:sz w:val="18"/>
          <w:szCs w:val="21"/>
        </w:rPr>
        <w:sym w:font="Wingdings" w:char="F0DF"/>
      </w:r>
      <w:proofErr w:type="spellStart"/>
      <w:r w:rsidRPr="008C02FE">
        <w:rPr>
          <w:rFonts w:ascii="Courier New" w:hAnsi="Courier New" w:cs="Courier New"/>
          <w:color w:val="FF0000"/>
          <w:sz w:val="18"/>
          <w:szCs w:val="21"/>
        </w:rPr>
        <w:t>resultat</w:t>
      </w:r>
      <w:proofErr w:type="spellEnd"/>
      <w:r w:rsidRPr="008C02FE">
        <w:rPr>
          <w:rFonts w:ascii="Courier New" w:hAnsi="Courier New" w:cs="Courier New"/>
          <w:color w:val="FF0000"/>
          <w:sz w:val="18"/>
          <w:szCs w:val="21"/>
        </w:rPr>
        <w:t xml:space="preserve"> + "&lt;/description&gt;"</w:t>
      </w:r>
    </w:p>
    <w:p w:rsidR="008C02FE" w:rsidRDefault="008C02FE" w:rsidP="00C7700F">
      <w:pPr>
        <w:ind w:left="360"/>
        <w:rPr>
          <w:rFonts w:ascii="Courier New" w:hAnsi="Courier New" w:cs="Courier New"/>
          <w:sz w:val="18"/>
          <w:szCs w:val="21"/>
        </w:rPr>
      </w:pPr>
    </w:p>
    <w:p w:rsidR="00C7700F" w:rsidRDefault="00C7700F" w:rsidP="00C7700F">
      <w:pPr>
        <w:rPr>
          <w:rFonts w:ascii="Courier New" w:hAnsi="Courier New" w:cs="Courier New"/>
          <w:sz w:val="18"/>
          <w:szCs w:val="21"/>
        </w:rPr>
      </w:pPr>
      <w:proofErr w:type="gramStart"/>
      <w:r>
        <w:rPr>
          <w:rFonts w:ascii="Courier New" w:hAnsi="Courier New" w:cs="Courier New"/>
          <w:sz w:val="18"/>
          <w:szCs w:val="21"/>
        </w:rPr>
        <w:t>fin</w:t>
      </w:r>
      <w:proofErr w:type="gramEnd"/>
    </w:p>
    <w:p w:rsidR="00C7700F" w:rsidRDefault="00C7700F" w:rsidP="00C7700F">
      <w:pPr>
        <w:rPr>
          <w:rFonts w:ascii="Courier New" w:hAnsi="Courier New" w:cs="Courier New"/>
          <w:sz w:val="18"/>
          <w:szCs w:val="21"/>
        </w:rPr>
      </w:pPr>
      <w:r>
        <w:rPr>
          <w:rFonts w:ascii="Courier New" w:hAnsi="Courier New" w:cs="Courier New"/>
          <w:sz w:val="18"/>
          <w:szCs w:val="21"/>
        </w:rPr>
        <w:t xml:space="preserve">// </w:t>
      </w:r>
      <w:r>
        <w:rPr>
          <w:rFonts w:ascii="Courier New" w:hAnsi="Courier New" w:cs="Courier New"/>
          <w:i/>
          <w:iCs/>
          <w:sz w:val="18"/>
          <w:szCs w:val="21"/>
        </w:rPr>
        <w:t xml:space="preserve">la fonction </w:t>
      </w:r>
      <w:proofErr w:type="spellStart"/>
      <w:proofErr w:type="gramStart"/>
      <w:r>
        <w:rPr>
          <w:rFonts w:ascii="Courier New" w:hAnsi="Courier New" w:cs="Courier New"/>
          <w:i/>
          <w:iCs/>
          <w:sz w:val="18"/>
          <w:szCs w:val="21"/>
        </w:rPr>
        <w:t>enChaine</w:t>
      </w:r>
      <w:proofErr w:type="spellEnd"/>
      <w:r>
        <w:rPr>
          <w:rFonts w:ascii="Courier New" w:hAnsi="Courier New" w:cs="Courier New"/>
          <w:i/>
          <w:iCs/>
          <w:sz w:val="18"/>
          <w:szCs w:val="21"/>
        </w:rPr>
        <w:t>(</w:t>
      </w:r>
      <w:proofErr w:type="gramEnd"/>
      <w:r>
        <w:rPr>
          <w:rFonts w:ascii="Courier New" w:hAnsi="Courier New" w:cs="Courier New"/>
          <w:i/>
          <w:iCs/>
          <w:sz w:val="18"/>
          <w:szCs w:val="21"/>
        </w:rPr>
        <w:t>)convertit un entier en chaîne de caractères.</w:t>
      </w:r>
    </w:p>
    <w:p w:rsidR="00C7700F" w:rsidRDefault="00C7700F" w:rsidP="00C7700F">
      <w:pPr>
        <w:rPr>
          <w:rFonts w:ascii="Courier New" w:hAnsi="Courier New" w:cs="Courier New"/>
          <w:sz w:val="18"/>
          <w:szCs w:val="21"/>
        </w:rPr>
      </w:pPr>
    </w:p>
    <w:p w:rsidR="00C7700F" w:rsidRDefault="00C7700F" w:rsidP="00C7700F">
      <w:pPr>
        <w:jc w:val="both"/>
      </w:pPr>
      <w:r>
        <w:t xml:space="preserve">Remarque : La méthode </w:t>
      </w:r>
      <w:proofErr w:type="spellStart"/>
      <w:proofErr w:type="gramStart"/>
      <w:r w:rsidRPr="006A429D">
        <w:rPr>
          <w:i/>
        </w:rPr>
        <w:t>toXML</w:t>
      </w:r>
      <w:proofErr w:type="spellEnd"/>
      <w:r w:rsidRPr="006A429D">
        <w:rPr>
          <w:i/>
        </w:rPr>
        <w:t>(</w:t>
      </w:r>
      <w:proofErr w:type="gramEnd"/>
      <w:r w:rsidRPr="006A429D">
        <w:rPr>
          <w:i/>
        </w:rPr>
        <w:t>)</w:t>
      </w:r>
      <w:r>
        <w:t xml:space="preserve"> de la classe Diffusion est</w:t>
      </w:r>
      <w:r>
        <w:rPr>
          <w:bCs/>
        </w:rPr>
        <w:t xml:space="preserve"> correcte</w:t>
      </w:r>
      <w:r>
        <w:t>. Elle retourne la date et la tranche d’une diffusion.</w:t>
      </w:r>
    </w:p>
    <w:p w:rsidR="00C7700F" w:rsidRDefault="00C7700F" w:rsidP="00C7700F">
      <w:pPr>
        <w:rPr>
          <w:sz w:val="16"/>
        </w:rPr>
      </w:pPr>
    </w:p>
    <w:p w:rsidR="002E1CE5" w:rsidRDefault="002E1CE5" w:rsidP="00C7700F">
      <w:pPr>
        <w:rPr>
          <w:sz w:val="16"/>
        </w:rPr>
      </w:pPr>
    </w:p>
    <w:p w:rsidR="002E1CE5" w:rsidRDefault="002E1CE5" w:rsidP="00C7700F">
      <w:pPr>
        <w:rPr>
          <w:sz w:val="16"/>
        </w:rPr>
      </w:pPr>
    </w:p>
    <w:tbl>
      <w:tblPr>
        <w:tblW w:w="0" w:type="auto"/>
        <w:tblInd w:w="-7" w:type="dxa"/>
        <w:tblLayout w:type="fixed"/>
        <w:tblCellMar>
          <w:left w:w="70" w:type="dxa"/>
          <w:right w:w="70" w:type="dxa"/>
        </w:tblCellMar>
        <w:tblLook w:val="0000" w:firstRow="0" w:lastRow="0" w:firstColumn="0" w:lastColumn="0" w:noHBand="0" w:noVBand="0"/>
      </w:tblPr>
      <w:tblGrid>
        <w:gridCol w:w="928"/>
        <w:gridCol w:w="8221"/>
      </w:tblGrid>
      <w:tr w:rsidR="00C7700F" w:rsidTr="00E406CE">
        <w:tc>
          <w:tcPr>
            <w:tcW w:w="928" w:type="dxa"/>
            <w:tcBorders>
              <w:top w:val="single" w:sz="4" w:space="0" w:color="000000"/>
              <w:left w:val="single" w:sz="4" w:space="0" w:color="000000"/>
            </w:tcBorders>
          </w:tcPr>
          <w:p w:rsidR="00C7700F" w:rsidRDefault="00C7700F" w:rsidP="00E406CE">
            <w:pPr>
              <w:snapToGrid w:val="0"/>
              <w:jc w:val="center"/>
            </w:pPr>
          </w:p>
        </w:tc>
        <w:tc>
          <w:tcPr>
            <w:tcW w:w="8221" w:type="dxa"/>
            <w:tcBorders>
              <w:top w:val="single" w:sz="4" w:space="0" w:color="000000"/>
              <w:right w:val="single" w:sz="4" w:space="0" w:color="000000"/>
            </w:tcBorders>
          </w:tcPr>
          <w:p w:rsidR="00C7700F" w:rsidRPr="00581028" w:rsidRDefault="00C7700F" w:rsidP="00E406CE">
            <w:pPr>
              <w:pStyle w:val="TravailAFaire"/>
              <w:snapToGrid w:val="0"/>
              <w:rPr>
                <w:i w:val="0"/>
                <w:iCs/>
              </w:rPr>
            </w:pPr>
            <w:r w:rsidRPr="00581028">
              <w:rPr>
                <w:i w:val="0"/>
              </w:rPr>
              <w:t>TRAVAIL À FAIRE</w:t>
            </w:r>
          </w:p>
        </w:tc>
      </w:tr>
      <w:tr w:rsidR="00C7700F" w:rsidTr="00E406CE">
        <w:tc>
          <w:tcPr>
            <w:tcW w:w="928" w:type="dxa"/>
            <w:tcBorders>
              <w:top w:val="single" w:sz="4" w:space="0" w:color="000000"/>
              <w:left w:val="single" w:sz="4" w:space="0" w:color="000000"/>
              <w:bottom w:val="single" w:sz="4" w:space="0" w:color="000000"/>
            </w:tcBorders>
          </w:tcPr>
          <w:p w:rsidR="00C7700F" w:rsidRDefault="00C7700F" w:rsidP="00E406CE">
            <w:pPr>
              <w:snapToGrid w:val="0"/>
              <w:jc w:val="center"/>
              <w:rPr>
                <w:b/>
                <w:bCs/>
              </w:rPr>
            </w:pPr>
            <w:r>
              <w:rPr>
                <w:b/>
                <w:bCs/>
              </w:rPr>
              <w:t>2.1</w:t>
            </w:r>
          </w:p>
          <w:p w:rsidR="002E1CE5" w:rsidRDefault="002E1CE5" w:rsidP="00E406CE">
            <w:pPr>
              <w:snapToGrid w:val="0"/>
              <w:jc w:val="center"/>
              <w:rPr>
                <w:b/>
                <w:bCs/>
              </w:rPr>
            </w:pPr>
          </w:p>
          <w:p w:rsidR="002E1CE5" w:rsidRDefault="002E1CE5" w:rsidP="002E1CE5">
            <w:pPr>
              <w:snapToGrid w:val="0"/>
              <w:rPr>
                <w:b/>
                <w:bCs/>
              </w:rPr>
            </w:pPr>
          </w:p>
        </w:tc>
        <w:tc>
          <w:tcPr>
            <w:tcW w:w="8221" w:type="dxa"/>
            <w:tcBorders>
              <w:top w:val="single" w:sz="4" w:space="0" w:color="000000"/>
              <w:left w:val="single" w:sz="4" w:space="0" w:color="000000"/>
              <w:bottom w:val="single" w:sz="4" w:space="0" w:color="000000"/>
              <w:right w:val="single" w:sz="4" w:space="0" w:color="000000"/>
            </w:tcBorders>
            <w:tcMar>
              <w:left w:w="113" w:type="dxa"/>
            </w:tcMar>
          </w:tcPr>
          <w:p w:rsidR="00C7700F" w:rsidRDefault="00C7700F" w:rsidP="00E406CE">
            <w:pPr>
              <w:pStyle w:val="Corpsdetexte"/>
              <w:tabs>
                <w:tab w:val="num" w:pos="0"/>
                <w:tab w:val="right" w:pos="9639"/>
              </w:tabs>
              <w:spacing w:before="60" w:after="60"/>
            </w:pPr>
            <w:r>
              <w:t xml:space="preserve">En observant le code fourni, expliquer les causes des dysfonctionnements actuels de la méthode </w:t>
            </w:r>
            <w:proofErr w:type="spellStart"/>
            <w:proofErr w:type="gramStart"/>
            <w:r w:rsidRPr="00171666">
              <w:rPr>
                <w:i/>
              </w:rPr>
              <w:t>toXML</w:t>
            </w:r>
            <w:proofErr w:type="spellEnd"/>
            <w:r w:rsidRPr="00171666">
              <w:rPr>
                <w:i/>
              </w:rPr>
              <w:t>(</w:t>
            </w:r>
            <w:proofErr w:type="gramEnd"/>
            <w:r w:rsidRPr="00171666">
              <w:rPr>
                <w:i/>
              </w:rPr>
              <w:t>)</w:t>
            </w:r>
            <w:r>
              <w:t xml:space="preserve"> de la classe </w:t>
            </w:r>
            <w:r w:rsidRPr="006F3B9C">
              <w:t>Message.</w:t>
            </w:r>
          </w:p>
          <w:p w:rsidR="008C02FE" w:rsidRDefault="002E1CE5" w:rsidP="00E406CE">
            <w:pPr>
              <w:pStyle w:val="Corpsdetexte"/>
              <w:tabs>
                <w:tab w:val="num" w:pos="0"/>
                <w:tab w:val="right" w:pos="9639"/>
              </w:tabs>
              <w:spacing w:before="60" w:after="60"/>
            </w:pPr>
            <w:r>
              <w:t>________________________________________________________________</w:t>
            </w:r>
          </w:p>
          <w:p w:rsidR="008C02FE" w:rsidRDefault="008C02FE" w:rsidP="00E406CE">
            <w:pPr>
              <w:pStyle w:val="Corpsdetexte"/>
              <w:tabs>
                <w:tab w:val="num" w:pos="0"/>
                <w:tab w:val="right" w:pos="9639"/>
              </w:tabs>
              <w:spacing w:before="60" w:after="60"/>
            </w:pPr>
          </w:p>
          <w:p w:rsidR="008C02FE" w:rsidRDefault="008C02FE" w:rsidP="00E406CE">
            <w:pPr>
              <w:pStyle w:val="Corpsdetexte"/>
              <w:tabs>
                <w:tab w:val="num" w:pos="0"/>
                <w:tab w:val="right" w:pos="9639"/>
              </w:tabs>
              <w:spacing w:before="60" w:after="60"/>
            </w:pPr>
            <w:r>
              <w:t>Il manque la description</w:t>
            </w:r>
          </w:p>
          <w:p w:rsidR="002E1CE5" w:rsidRDefault="002E1CE5" w:rsidP="00E406CE">
            <w:pPr>
              <w:pStyle w:val="Corpsdetexte"/>
              <w:tabs>
                <w:tab w:val="num" w:pos="0"/>
                <w:tab w:val="right" w:pos="9639"/>
              </w:tabs>
              <w:spacing w:before="60" w:after="60"/>
            </w:pPr>
          </w:p>
        </w:tc>
      </w:tr>
    </w:tbl>
    <w:p w:rsidR="008C02FE" w:rsidRDefault="008C02FE" w:rsidP="00C7700F">
      <w:pPr>
        <w:jc w:val="both"/>
      </w:pPr>
    </w:p>
    <w:p w:rsidR="00C7700F" w:rsidRDefault="00C7700F" w:rsidP="00C7700F">
      <w:pPr>
        <w:jc w:val="both"/>
      </w:pPr>
      <w:r>
        <w:t xml:space="preserve">La description du cas d'utilisation « Visualisation d'un message publicitaire au format XML » est proposée en </w:t>
      </w:r>
      <w:r w:rsidRPr="006F3B9C">
        <w:rPr>
          <w:b/>
        </w:rPr>
        <w:t>annexe 2.a</w:t>
      </w:r>
      <w:r>
        <w:t xml:space="preserve">. Une maquette IHM (interface homme-machine) est fournie en </w:t>
      </w:r>
      <w:r w:rsidRPr="006F3B9C">
        <w:rPr>
          <w:b/>
        </w:rPr>
        <w:t>annexe 2.b</w:t>
      </w:r>
      <w:r>
        <w:t xml:space="preserve"> : deux des composants graphiques de la maquette sont nommés </w:t>
      </w:r>
      <w:proofErr w:type="spellStart"/>
      <w:r>
        <w:rPr>
          <w:i/>
          <w:iCs/>
        </w:rPr>
        <w:t>zoneCode</w:t>
      </w:r>
      <w:r>
        <w:t>et</w:t>
      </w:r>
      <w:proofErr w:type="spellEnd"/>
      <w:r>
        <w:t xml:space="preserve"> </w:t>
      </w:r>
      <w:proofErr w:type="spellStart"/>
      <w:r>
        <w:rPr>
          <w:i/>
          <w:iCs/>
        </w:rPr>
        <w:t>vueXML</w:t>
      </w:r>
      <w:proofErr w:type="spellEnd"/>
      <w:r>
        <w:t xml:space="preserve"> ; leur classe </w:t>
      </w:r>
      <w:proofErr w:type="spellStart"/>
      <w:r>
        <w:rPr>
          <w:i/>
          <w:iCs/>
        </w:rPr>
        <w:t>ZoneEditionIHM</w:t>
      </w:r>
      <w:proofErr w:type="spellEnd"/>
      <w:r>
        <w:t xml:space="preserve"> est décrite partiellement en </w:t>
      </w:r>
      <w:r w:rsidRPr="006F3B9C">
        <w:rPr>
          <w:b/>
        </w:rPr>
        <w:t>annexe 2.c</w:t>
      </w:r>
      <w:r>
        <w:t>.</w:t>
      </w:r>
    </w:p>
    <w:p w:rsidR="00C7700F" w:rsidRDefault="00C7700F" w:rsidP="00C7700F">
      <w:pPr>
        <w:pStyle w:val="Corpsdetexte"/>
      </w:pPr>
    </w:p>
    <w:p w:rsidR="00C7700F" w:rsidRDefault="00C7700F" w:rsidP="00C7700F">
      <w:pPr>
        <w:pStyle w:val="Corpsdetexte"/>
      </w:pPr>
      <w:r>
        <w:t xml:space="preserve">Lorsque le gestionnaire valide la saisie du code du message publicitaire, une procédure événementielle associée à l'événement </w:t>
      </w:r>
      <w:r w:rsidRPr="006F3B9C">
        <w:rPr>
          <w:i/>
        </w:rPr>
        <w:t>clic du bouton "Valider"</w:t>
      </w:r>
      <w:r>
        <w:t xml:space="preserve"> appelle une procédure nommée </w:t>
      </w:r>
      <w:proofErr w:type="spellStart"/>
      <w:proofErr w:type="gramStart"/>
      <w:r w:rsidRPr="006F3B9C">
        <w:rPr>
          <w:i/>
        </w:rPr>
        <w:t>afficherUnMessage</w:t>
      </w:r>
      <w:proofErr w:type="spellEnd"/>
      <w:r>
        <w:rPr>
          <w:i/>
        </w:rPr>
        <w:t>(</w:t>
      </w:r>
      <w:proofErr w:type="gramEnd"/>
      <w:r>
        <w:rPr>
          <w:i/>
        </w:rPr>
        <w:t>)</w:t>
      </w:r>
      <w:r>
        <w:t xml:space="preserve">permettant de visualiser le message publicitaire au format XML. L'entête de la procédure </w:t>
      </w:r>
      <w:proofErr w:type="spellStart"/>
      <w:proofErr w:type="gramStart"/>
      <w:r w:rsidRPr="006F3B9C">
        <w:rPr>
          <w:i/>
        </w:rPr>
        <w:t>afficherUnMessage</w:t>
      </w:r>
      <w:proofErr w:type="spellEnd"/>
      <w:r w:rsidRPr="006F3B9C">
        <w:rPr>
          <w:i/>
        </w:rPr>
        <w:t>(</w:t>
      </w:r>
      <w:proofErr w:type="gramEnd"/>
      <w:r w:rsidRPr="006F3B9C">
        <w:rPr>
          <w:i/>
        </w:rPr>
        <w:t>)</w:t>
      </w:r>
      <w:r>
        <w:t xml:space="preserve"> est la suivante : </w:t>
      </w:r>
    </w:p>
    <w:p w:rsidR="00C7700F" w:rsidRDefault="00C7700F" w:rsidP="00C7700F">
      <w:pPr>
        <w:pStyle w:val="Corpsdetexte"/>
      </w:pPr>
    </w:p>
    <w:p w:rsidR="00C7700F" w:rsidRPr="006F3B9C" w:rsidRDefault="00C7700F" w:rsidP="00C7700F">
      <w:pPr>
        <w:rPr>
          <w:bCs/>
        </w:rPr>
      </w:pPr>
      <w:r w:rsidRPr="006F3B9C">
        <w:rPr>
          <w:bCs/>
        </w:rPr>
        <w:tab/>
        <w:t xml:space="preserve">Procédure </w:t>
      </w:r>
      <w:proofErr w:type="spellStart"/>
      <w:proofErr w:type="gramStart"/>
      <w:r w:rsidRPr="006F3B9C">
        <w:rPr>
          <w:bCs/>
        </w:rPr>
        <w:t>afficherUnMessage</w:t>
      </w:r>
      <w:proofErr w:type="spellEnd"/>
      <w:r w:rsidRPr="006F3B9C">
        <w:rPr>
          <w:bCs/>
        </w:rPr>
        <w:t>(</w:t>
      </w:r>
      <w:proofErr w:type="spellStart"/>
      <w:proofErr w:type="gramEnd"/>
      <w:r w:rsidRPr="006F3B9C">
        <w:rPr>
          <w:bCs/>
        </w:rPr>
        <w:t>unAnnonceur</w:t>
      </w:r>
      <w:proofErr w:type="spellEnd"/>
      <w:r w:rsidRPr="006F3B9C">
        <w:rPr>
          <w:bCs/>
        </w:rPr>
        <w:t xml:space="preserve"> : Annonceur) </w:t>
      </w:r>
    </w:p>
    <w:p w:rsidR="00C7700F" w:rsidRDefault="00C7700F" w:rsidP="00C7700F">
      <w:pPr>
        <w:rPr>
          <w:sz w:val="20"/>
          <w:szCs w:val="20"/>
        </w:rPr>
      </w:pPr>
    </w:p>
    <w:tbl>
      <w:tblPr>
        <w:tblW w:w="0" w:type="auto"/>
        <w:tblInd w:w="-7" w:type="dxa"/>
        <w:tblLayout w:type="fixed"/>
        <w:tblCellMar>
          <w:left w:w="70" w:type="dxa"/>
          <w:right w:w="70" w:type="dxa"/>
        </w:tblCellMar>
        <w:tblLook w:val="0000" w:firstRow="0" w:lastRow="0" w:firstColumn="0" w:lastColumn="0" w:noHBand="0" w:noVBand="0"/>
      </w:tblPr>
      <w:tblGrid>
        <w:gridCol w:w="928"/>
        <w:gridCol w:w="8221"/>
      </w:tblGrid>
      <w:tr w:rsidR="00C7700F" w:rsidTr="00E406CE">
        <w:tc>
          <w:tcPr>
            <w:tcW w:w="928" w:type="dxa"/>
            <w:tcBorders>
              <w:top w:val="single" w:sz="4" w:space="0" w:color="000000"/>
              <w:left w:val="single" w:sz="4" w:space="0" w:color="000000"/>
            </w:tcBorders>
          </w:tcPr>
          <w:p w:rsidR="00C7700F" w:rsidRDefault="00C7700F" w:rsidP="00E406CE">
            <w:pPr>
              <w:snapToGrid w:val="0"/>
              <w:jc w:val="center"/>
            </w:pPr>
          </w:p>
        </w:tc>
        <w:tc>
          <w:tcPr>
            <w:tcW w:w="8221" w:type="dxa"/>
            <w:tcBorders>
              <w:top w:val="single" w:sz="4" w:space="0" w:color="000000"/>
              <w:right w:val="single" w:sz="4" w:space="0" w:color="000000"/>
            </w:tcBorders>
          </w:tcPr>
          <w:p w:rsidR="00C7700F" w:rsidRDefault="00C7700F" w:rsidP="00E406CE">
            <w:pPr>
              <w:pStyle w:val="TravailAFaire"/>
              <w:snapToGrid w:val="0"/>
              <w:rPr>
                <w:i w:val="0"/>
                <w:iCs/>
              </w:rPr>
            </w:pPr>
            <w:r w:rsidRPr="00581028">
              <w:rPr>
                <w:i w:val="0"/>
              </w:rPr>
              <w:t>TRAVAIL À FAIRE</w:t>
            </w:r>
          </w:p>
        </w:tc>
      </w:tr>
      <w:tr w:rsidR="00C7700F" w:rsidTr="00E406CE">
        <w:tc>
          <w:tcPr>
            <w:tcW w:w="928" w:type="dxa"/>
            <w:tcBorders>
              <w:top w:val="single" w:sz="4" w:space="0" w:color="000000"/>
              <w:left w:val="single" w:sz="4" w:space="0" w:color="000000"/>
              <w:bottom w:val="single" w:sz="4" w:space="0" w:color="000000"/>
            </w:tcBorders>
          </w:tcPr>
          <w:p w:rsidR="00C7700F" w:rsidRDefault="00C7700F" w:rsidP="00E406CE">
            <w:pPr>
              <w:snapToGrid w:val="0"/>
              <w:rPr>
                <w:b/>
                <w:bCs/>
              </w:rPr>
            </w:pPr>
            <w:r>
              <w:rPr>
                <w:b/>
                <w:bCs/>
              </w:rPr>
              <w:t>2.2</w:t>
            </w:r>
          </w:p>
        </w:tc>
        <w:tc>
          <w:tcPr>
            <w:tcW w:w="8221" w:type="dxa"/>
            <w:tcBorders>
              <w:top w:val="single" w:sz="4" w:space="0" w:color="000000"/>
              <w:left w:val="single" w:sz="4" w:space="0" w:color="000000"/>
              <w:bottom w:val="single" w:sz="4" w:space="0" w:color="000000"/>
              <w:right w:val="single" w:sz="4" w:space="0" w:color="000000"/>
            </w:tcBorders>
          </w:tcPr>
          <w:p w:rsidR="00C7700F" w:rsidRDefault="00C7700F" w:rsidP="00E406CE">
            <w:pPr>
              <w:pStyle w:val="Corpsdetexte"/>
              <w:tabs>
                <w:tab w:val="num" w:pos="0"/>
                <w:tab w:val="right" w:pos="9639"/>
              </w:tabs>
              <w:spacing w:before="60" w:after="60"/>
            </w:pPr>
            <w:r>
              <w:t xml:space="preserve">Écrire la procédure </w:t>
            </w:r>
            <w:proofErr w:type="spellStart"/>
            <w:proofErr w:type="gramStart"/>
            <w:r w:rsidRPr="006F3B9C">
              <w:rPr>
                <w:i/>
              </w:rPr>
              <w:t>afficherUnMessage</w:t>
            </w:r>
            <w:proofErr w:type="spellEnd"/>
            <w:r w:rsidRPr="006F3B9C">
              <w:rPr>
                <w:i/>
              </w:rPr>
              <w:t>(</w:t>
            </w:r>
            <w:proofErr w:type="gramEnd"/>
            <w:r w:rsidRPr="006F3B9C">
              <w:rPr>
                <w:i/>
              </w:rPr>
              <w:t>)</w:t>
            </w:r>
            <w:r>
              <w:t xml:space="preserve"> en prenant appui sur la description du cas d’utilisation.</w:t>
            </w:r>
          </w:p>
        </w:tc>
      </w:tr>
    </w:tbl>
    <w:p w:rsidR="00C7700F" w:rsidRDefault="00C7700F" w:rsidP="00C7700F">
      <w:pPr>
        <w:pStyle w:val="Corpsdetexte"/>
      </w:pPr>
    </w:p>
    <w:p w:rsidR="00C7700F" w:rsidRDefault="00C7700F" w:rsidP="00C7700F">
      <w:pPr>
        <w:jc w:val="both"/>
      </w:pPr>
      <w:r>
        <w:t xml:space="preserve">Actuellement, l'exportation XML de tous les messages ne satisfait pas le gestionnaire. Ce dernier souhaite, pour certains traitements, écarter les messages sans diffusion associée. Pour ce faire, il est décidé d'ajouter dans un premier temps la fonction </w:t>
      </w:r>
      <w:proofErr w:type="spellStart"/>
      <w:proofErr w:type="gramStart"/>
      <w:r w:rsidRPr="00993E4A">
        <w:rPr>
          <w:i/>
        </w:rPr>
        <w:t>estDiffusée</w:t>
      </w:r>
      <w:proofErr w:type="spellEnd"/>
      <w:r w:rsidRPr="00993E4A">
        <w:rPr>
          <w:i/>
        </w:rPr>
        <w:t>(</w:t>
      </w:r>
      <w:proofErr w:type="gramEnd"/>
      <w:r w:rsidRPr="00993E4A">
        <w:rPr>
          <w:i/>
        </w:rPr>
        <w:t>)</w:t>
      </w:r>
      <w:r>
        <w:t xml:space="preserve"> à la classe Message permettant de savoir si une instance de Message a au moins une diffusion associée.</w:t>
      </w:r>
    </w:p>
    <w:p w:rsidR="00C7700F" w:rsidRDefault="00C7700F" w:rsidP="00C7700F"/>
    <w:tbl>
      <w:tblPr>
        <w:tblW w:w="0" w:type="auto"/>
        <w:tblInd w:w="-7" w:type="dxa"/>
        <w:tblLayout w:type="fixed"/>
        <w:tblCellMar>
          <w:left w:w="70" w:type="dxa"/>
          <w:right w:w="70" w:type="dxa"/>
        </w:tblCellMar>
        <w:tblLook w:val="0000" w:firstRow="0" w:lastRow="0" w:firstColumn="0" w:lastColumn="0" w:noHBand="0" w:noVBand="0"/>
      </w:tblPr>
      <w:tblGrid>
        <w:gridCol w:w="928"/>
        <w:gridCol w:w="8221"/>
      </w:tblGrid>
      <w:tr w:rsidR="00C7700F" w:rsidTr="00E406CE">
        <w:tc>
          <w:tcPr>
            <w:tcW w:w="928" w:type="dxa"/>
            <w:tcBorders>
              <w:top w:val="single" w:sz="4" w:space="0" w:color="000000"/>
              <w:left w:val="single" w:sz="4" w:space="0" w:color="000000"/>
            </w:tcBorders>
          </w:tcPr>
          <w:p w:rsidR="00C7700F" w:rsidRDefault="00C7700F" w:rsidP="00E406CE">
            <w:pPr>
              <w:snapToGrid w:val="0"/>
              <w:jc w:val="center"/>
            </w:pPr>
          </w:p>
        </w:tc>
        <w:tc>
          <w:tcPr>
            <w:tcW w:w="8221" w:type="dxa"/>
            <w:tcBorders>
              <w:top w:val="single" w:sz="4" w:space="0" w:color="000000"/>
              <w:right w:val="single" w:sz="4" w:space="0" w:color="000000"/>
            </w:tcBorders>
          </w:tcPr>
          <w:p w:rsidR="00C7700F" w:rsidRDefault="00C7700F" w:rsidP="00E406CE">
            <w:pPr>
              <w:pStyle w:val="TravailAFaire"/>
              <w:snapToGrid w:val="0"/>
              <w:rPr>
                <w:i w:val="0"/>
                <w:iCs/>
              </w:rPr>
            </w:pPr>
            <w:r w:rsidRPr="00581028">
              <w:rPr>
                <w:i w:val="0"/>
              </w:rPr>
              <w:t>TRAVAIL À FAIRE</w:t>
            </w:r>
          </w:p>
        </w:tc>
      </w:tr>
      <w:tr w:rsidR="00C7700F" w:rsidTr="00E406CE">
        <w:tc>
          <w:tcPr>
            <w:tcW w:w="928" w:type="dxa"/>
            <w:tcBorders>
              <w:top w:val="single" w:sz="4" w:space="0" w:color="000000"/>
              <w:left w:val="single" w:sz="4" w:space="0" w:color="000000"/>
              <w:bottom w:val="single" w:sz="4" w:space="0" w:color="000000"/>
            </w:tcBorders>
          </w:tcPr>
          <w:p w:rsidR="00C7700F" w:rsidRDefault="00C7700F" w:rsidP="00E406CE">
            <w:pPr>
              <w:snapToGrid w:val="0"/>
              <w:rPr>
                <w:b/>
                <w:bCs/>
              </w:rPr>
            </w:pPr>
            <w:r>
              <w:rPr>
                <w:b/>
                <w:bCs/>
              </w:rPr>
              <w:t>2.3</w:t>
            </w:r>
          </w:p>
        </w:tc>
        <w:tc>
          <w:tcPr>
            <w:tcW w:w="8221" w:type="dxa"/>
            <w:tcBorders>
              <w:top w:val="single" w:sz="4" w:space="0" w:color="000000"/>
              <w:left w:val="single" w:sz="4" w:space="0" w:color="000000"/>
              <w:bottom w:val="single" w:sz="4" w:space="0" w:color="000000"/>
              <w:right w:val="single" w:sz="4" w:space="0" w:color="000000"/>
            </w:tcBorders>
          </w:tcPr>
          <w:p w:rsidR="00C7700F" w:rsidRDefault="00C7700F" w:rsidP="00E406CE">
            <w:pPr>
              <w:snapToGrid w:val="0"/>
            </w:pPr>
            <w:r>
              <w:t>Fournir :</w:t>
            </w:r>
          </w:p>
          <w:p w:rsidR="00C7700F" w:rsidRDefault="00C7700F" w:rsidP="00C7700F">
            <w:pPr>
              <w:numPr>
                <w:ilvl w:val="0"/>
                <w:numId w:val="2"/>
              </w:numPr>
            </w:pPr>
            <w:r>
              <w:t>L'</w:t>
            </w:r>
            <w:r>
              <w:rPr>
                <w:bCs/>
              </w:rPr>
              <w:t xml:space="preserve">entête </w:t>
            </w:r>
            <w:r>
              <w:t xml:space="preserve">de la fonction </w:t>
            </w:r>
            <w:proofErr w:type="spellStart"/>
            <w:proofErr w:type="gramStart"/>
            <w:r w:rsidRPr="00993E4A">
              <w:rPr>
                <w:i/>
              </w:rPr>
              <w:t>estDiffusée</w:t>
            </w:r>
            <w:proofErr w:type="spellEnd"/>
            <w:r w:rsidRPr="00993E4A">
              <w:rPr>
                <w:i/>
              </w:rPr>
              <w:t>(</w:t>
            </w:r>
            <w:proofErr w:type="gramEnd"/>
            <w:r w:rsidRPr="00993E4A">
              <w:rPr>
                <w:i/>
              </w:rPr>
              <w:t>)</w:t>
            </w:r>
            <w:r>
              <w:t xml:space="preserve"> : nom de la fonction, nom(s) et type(s) des arguments éventuels, type de retour.</w:t>
            </w:r>
          </w:p>
          <w:p w:rsidR="00C7700F" w:rsidRDefault="00C7700F" w:rsidP="00C7700F">
            <w:pPr>
              <w:numPr>
                <w:ilvl w:val="0"/>
                <w:numId w:val="2"/>
              </w:numPr>
            </w:pPr>
            <w:r>
              <w:t>b) Le corps de cette fonction.</w:t>
            </w:r>
          </w:p>
        </w:tc>
      </w:tr>
    </w:tbl>
    <w:p w:rsidR="00C7700F" w:rsidRDefault="00C7700F" w:rsidP="00C7700F">
      <w:pPr>
        <w:pStyle w:val="Corpsdetexte"/>
      </w:pPr>
    </w:p>
    <w:p w:rsidR="00C7700F" w:rsidRDefault="00C7700F" w:rsidP="00C7700F">
      <w:r>
        <w:t xml:space="preserve">La fonction précédente pourra être utilisée afin d'écrire dans la classe Annonceur une méthode qui retourne la liste des messages ayant des diffusions. </w:t>
      </w:r>
    </w:p>
    <w:p w:rsidR="00C7700F" w:rsidRDefault="00C7700F" w:rsidP="00C7700F"/>
    <w:p w:rsidR="00C7700F" w:rsidRDefault="00C7700F" w:rsidP="00C7700F">
      <w:r>
        <w:t xml:space="preserve">Voici l'entête de cette méthode : </w:t>
      </w:r>
      <w:r>
        <w:br/>
      </w:r>
    </w:p>
    <w:p w:rsidR="00C7700F" w:rsidRDefault="00C7700F" w:rsidP="00C7700F">
      <w:r>
        <w:tab/>
        <w:t xml:space="preserve">Fonction </w:t>
      </w:r>
      <w:proofErr w:type="spellStart"/>
      <w:proofErr w:type="gramStart"/>
      <w:r>
        <w:t>messagesAyantDiffusions</w:t>
      </w:r>
      <w:proofErr w:type="spellEnd"/>
      <w:r>
        <w:t>(</w:t>
      </w:r>
      <w:proofErr w:type="gramEnd"/>
      <w:r>
        <w:t>) : Collection de Message</w:t>
      </w:r>
    </w:p>
    <w:p w:rsidR="00C7700F" w:rsidRDefault="00C7700F" w:rsidP="00C7700F">
      <w:pPr>
        <w:ind w:left="1416"/>
        <w:rPr>
          <w:i/>
          <w:iCs/>
          <w:sz w:val="22"/>
        </w:rPr>
      </w:pPr>
      <w:r>
        <w:rPr>
          <w:sz w:val="22"/>
        </w:rPr>
        <w:t xml:space="preserve">// </w:t>
      </w:r>
      <w:proofErr w:type="gramStart"/>
      <w:r>
        <w:rPr>
          <w:i/>
          <w:iCs/>
          <w:sz w:val="22"/>
        </w:rPr>
        <w:t>retourne</w:t>
      </w:r>
      <w:proofErr w:type="gramEnd"/>
      <w:r>
        <w:rPr>
          <w:i/>
          <w:iCs/>
          <w:sz w:val="22"/>
        </w:rPr>
        <w:t xml:space="preserve"> la liste des messages associés au moins à une diffusion</w:t>
      </w:r>
      <w:r>
        <w:rPr>
          <w:sz w:val="22"/>
        </w:rPr>
        <w:t xml:space="preserve">. </w:t>
      </w:r>
      <w:r>
        <w:rPr>
          <w:i/>
          <w:iCs/>
          <w:sz w:val="22"/>
        </w:rPr>
        <w:t>Cette liste</w:t>
      </w:r>
      <w:r>
        <w:rPr>
          <w:i/>
          <w:iCs/>
          <w:sz w:val="22"/>
        </w:rPr>
        <w:br/>
      </w:r>
      <w:r>
        <w:rPr>
          <w:sz w:val="22"/>
        </w:rPr>
        <w:t xml:space="preserve">// </w:t>
      </w:r>
      <w:r>
        <w:rPr>
          <w:i/>
          <w:iCs/>
          <w:sz w:val="22"/>
        </w:rPr>
        <w:t>pourra être vide</w:t>
      </w:r>
      <w:r>
        <w:rPr>
          <w:i/>
          <w:iCs/>
          <w:sz w:val="22"/>
        </w:rPr>
        <w:br/>
      </w:r>
    </w:p>
    <w:tbl>
      <w:tblPr>
        <w:tblW w:w="0" w:type="auto"/>
        <w:tblInd w:w="-7" w:type="dxa"/>
        <w:tblLayout w:type="fixed"/>
        <w:tblCellMar>
          <w:left w:w="70" w:type="dxa"/>
          <w:right w:w="70" w:type="dxa"/>
        </w:tblCellMar>
        <w:tblLook w:val="0000" w:firstRow="0" w:lastRow="0" w:firstColumn="0" w:lastColumn="0" w:noHBand="0" w:noVBand="0"/>
      </w:tblPr>
      <w:tblGrid>
        <w:gridCol w:w="928"/>
        <w:gridCol w:w="8221"/>
      </w:tblGrid>
      <w:tr w:rsidR="00C7700F" w:rsidTr="00E406CE">
        <w:tc>
          <w:tcPr>
            <w:tcW w:w="928" w:type="dxa"/>
            <w:tcBorders>
              <w:top w:val="single" w:sz="4" w:space="0" w:color="000000"/>
              <w:left w:val="single" w:sz="4" w:space="0" w:color="000000"/>
            </w:tcBorders>
          </w:tcPr>
          <w:p w:rsidR="00C7700F" w:rsidRDefault="00C7700F" w:rsidP="00E406CE">
            <w:pPr>
              <w:snapToGrid w:val="0"/>
              <w:jc w:val="center"/>
            </w:pPr>
          </w:p>
        </w:tc>
        <w:tc>
          <w:tcPr>
            <w:tcW w:w="8221" w:type="dxa"/>
            <w:tcBorders>
              <w:top w:val="single" w:sz="4" w:space="0" w:color="000000"/>
              <w:right w:val="single" w:sz="4" w:space="0" w:color="000000"/>
            </w:tcBorders>
          </w:tcPr>
          <w:p w:rsidR="00C7700F" w:rsidRDefault="00C7700F" w:rsidP="00E406CE">
            <w:pPr>
              <w:pStyle w:val="TravailAFaire"/>
              <w:snapToGrid w:val="0"/>
              <w:rPr>
                <w:i w:val="0"/>
                <w:iCs/>
              </w:rPr>
            </w:pPr>
            <w:r w:rsidRPr="00581028">
              <w:rPr>
                <w:i w:val="0"/>
              </w:rPr>
              <w:t>TRAVAIL À FAIRE</w:t>
            </w:r>
          </w:p>
        </w:tc>
      </w:tr>
      <w:tr w:rsidR="00C7700F" w:rsidTr="00E406CE">
        <w:tc>
          <w:tcPr>
            <w:tcW w:w="928" w:type="dxa"/>
            <w:tcBorders>
              <w:top w:val="single" w:sz="4" w:space="0" w:color="000000"/>
              <w:left w:val="single" w:sz="4" w:space="0" w:color="000000"/>
              <w:bottom w:val="single" w:sz="4" w:space="0" w:color="000000"/>
            </w:tcBorders>
          </w:tcPr>
          <w:p w:rsidR="00C7700F" w:rsidRDefault="00C7700F" w:rsidP="00E406CE">
            <w:pPr>
              <w:snapToGrid w:val="0"/>
            </w:pPr>
            <w:r>
              <w:t>2.4</w:t>
            </w:r>
          </w:p>
        </w:tc>
        <w:tc>
          <w:tcPr>
            <w:tcW w:w="8221" w:type="dxa"/>
            <w:tcBorders>
              <w:top w:val="single" w:sz="4" w:space="0" w:color="000000"/>
              <w:left w:val="single" w:sz="4" w:space="0" w:color="000000"/>
              <w:bottom w:val="single" w:sz="4" w:space="0" w:color="000000"/>
              <w:right w:val="single" w:sz="4" w:space="0" w:color="000000"/>
            </w:tcBorders>
          </w:tcPr>
          <w:p w:rsidR="00C7700F" w:rsidRDefault="00C7700F" w:rsidP="00E406CE">
            <w:pPr>
              <w:pStyle w:val="Corpsdetexte"/>
              <w:tabs>
                <w:tab w:val="num" w:pos="0"/>
                <w:tab w:val="right" w:pos="9639"/>
              </w:tabs>
              <w:spacing w:before="60" w:after="60"/>
            </w:pPr>
            <w:r>
              <w:t xml:space="preserve">Écrire la méthode </w:t>
            </w:r>
            <w:proofErr w:type="spellStart"/>
            <w:proofErr w:type="gramStart"/>
            <w:r w:rsidRPr="00993E4A">
              <w:rPr>
                <w:i/>
              </w:rPr>
              <w:t>messagesAyantDiffusions</w:t>
            </w:r>
            <w:proofErr w:type="spellEnd"/>
            <w:r w:rsidRPr="00993E4A">
              <w:rPr>
                <w:i/>
              </w:rPr>
              <w:t>(</w:t>
            </w:r>
            <w:proofErr w:type="gramEnd"/>
            <w:r w:rsidRPr="00993E4A">
              <w:rPr>
                <w:i/>
              </w:rPr>
              <w:t>)</w:t>
            </w:r>
            <w:r>
              <w:t xml:space="preserve"> de la classe </w:t>
            </w:r>
            <w:r w:rsidRPr="00993E4A">
              <w:t>Annonceur</w:t>
            </w:r>
            <w:r>
              <w:t>.</w:t>
            </w:r>
          </w:p>
          <w:p w:rsidR="00847BFC" w:rsidRDefault="00847BFC" w:rsidP="00E406CE">
            <w:pPr>
              <w:pStyle w:val="Corpsdetexte"/>
              <w:tabs>
                <w:tab w:val="num" w:pos="0"/>
                <w:tab w:val="right" w:pos="9639"/>
              </w:tabs>
              <w:spacing w:before="60" w:after="60"/>
            </w:pPr>
          </w:p>
          <w:p w:rsidR="00847BFC" w:rsidRDefault="00847BFC" w:rsidP="00E406CE">
            <w:pPr>
              <w:pStyle w:val="Corpsdetexte"/>
              <w:tabs>
                <w:tab w:val="num" w:pos="0"/>
                <w:tab w:val="right" w:pos="9639"/>
              </w:tabs>
              <w:spacing w:before="60" w:after="60"/>
            </w:pPr>
          </w:p>
          <w:p w:rsidR="00847BFC" w:rsidRDefault="001E419D" w:rsidP="00E406CE">
            <w:pPr>
              <w:pStyle w:val="Corpsdetexte"/>
              <w:tabs>
                <w:tab w:val="num" w:pos="0"/>
                <w:tab w:val="right" w:pos="9639"/>
              </w:tabs>
              <w:spacing w:before="60" w:after="60"/>
            </w:pPr>
            <w:r>
              <w:t>public</w:t>
            </w:r>
            <w:r w:rsidR="00CD0B4F">
              <w:t xml:space="preserve"> Collection&lt;Message&gt;</w:t>
            </w:r>
            <w:r>
              <w:t xml:space="preserve"> </w:t>
            </w:r>
            <w:proofErr w:type="spellStart"/>
            <w:proofErr w:type="gramStart"/>
            <w:r>
              <w:t>messageAyantDiffusion</w:t>
            </w:r>
            <w:proofErr w:type="spellEnd"/>
            <w:r w:rsidR="00CD0B4F">
              <w:t>(</w:t>
            </w:r>
            <w:proofErr w:type="gramEnd"/>
            <w:r w:rsidR="00CD0B4F">
              <w:t>){</w:t>
            </w:r>
          </w:p>
          <w:p w:rsidR="00CD0B4F" w:rsidRPr="006624AB" w:rsidRDefault="001E419D" w:rsidP="00E406CE">
            <w:pPr>
              <w:pStyle w:val="Corpsdetexte"/>
              <w:tabs>
                <w:tab w:val="num" w:pos="0"/>
                <w:tab w:val="right" w:pos="9639"/>
              </w:tabs>
              <w:spacing w:before="60" w:after="60"/>
              <w:rPr>
                <w:lang w:val="en-US"/>
              </w:rPr>
            </w:pPr>
            <w:r w:rsidRPr="006624AB">
              <w:rPr>
                <w:lang w:val="en-US"/>
              </w:rPr>
              <w:t xml:space="preserve">           Collection&lt;Message&gt; messages = new Collection &lt;Message&gt;();</w:t>
            </w:r>
          </w:p>
          <w:p w:rsidR="001E419D" w:rsidRPr="006624AB" w:rsidRDefault="001E419D" w:rsidP="00E406CE">
            <w:pPr>
              <w:pStyle w:val="Corpsdetexte"/>
              <w:tabs>
                <w:tab w:val="num" w:pos="0"/>
                <w:tab w:val="right" w:pos="9639"/>
              </w:tabs>
              <w:spacing w:before="60" w:after="60"/>
              <w:rPr>
                <w:lang w:val="en-US"/>
              </w:rPr>
            </w:pPr>
            <w:r w:rsidRPr="006624AB">
              <w:rPr>
                <w:lang w:val="en-US"/>
              </w:rPr>
              <w:t xml:space="preserve"> </w:t>
            </w:r>
          </w:p>
          <w:p w:rsidR="006624AB" w:rsidRPr="006624AB" w:rsidRDefault="001E419D" w:rsidP="00E406CE">
            <w:pPr>
              <w:pStyle w:val="Corpsdetexte"/>
              <w:tabs>
                <w:tab w:val="num" w:pos="0"/>
                <w:tab w:val="right" w:pos="9639"/>
              </w:tabs>
              <w:spacing w:before="60" w:after="60"/>
              <w:rPr>
                <w:lang w:val="en-US"/>
              </w:rPr>
            </w:pPr>
            <w:r w:rsidRPr="006624AB">
              <w:rPr>
                <w:lang w:val="en-US"/>
              </w:rPr>
              <w:t xml:space="preserve">           for(Message</w:t>
            </w:r>
            <w:r w:rsidR="006624AB" w:rsidRPr="006624AB">
              <w:rPr>
                <w:lang w:val="en-US"/>
              </w:rPr>
              <w:t xml:space="preserve"> </w:t>
            </w:r>
            <w:proofErr w:type="spellStart"/>
            <w:r w:rsidR="006624AB">
              <w:rPr>
                <w:lang w:val="en-US"/>
              </w:rPr>
              <w:t>unMessage</w:t>
            </w:r>
            <w:proofErr w:type="spellEnd"/>
            <w:r w:rsidR="006624AB">
              <w:rPr>
                <w:lang w:val="en-US"/>
              </w:rPr>
              <w:t xml:space="preserve">: </w:t>
            </w:r>
            <w:proofErr w:type="spellStart"/>
            <w:r w:rsidR="006624AB">
              <w:rPr>
                <w:lang w:val="en-US"/>
              </w:rPr>
              <w:t>lesMessages</w:t>
            </w:r>
            <w:proofErr w:type="spellEnd"/>
            <w:r w:rsidR="006624AB" w:rsidRPr="006624AB">
              <w:rPr>
                <w:lang w:val="en-US"/>
              </w:rPr>
              <w:t>){</w:t>
            </w:r>
          </w:p>
          <w:p w:rsidR="00CD0B4F" w:rsidRDefault="00CD0B4F" w:rsidP="00E406CE">
            <w:pPr>
              <w:pStyle w:val="Corpsdetexte"/>
              <w:tabs>
                <w:tab w:val="num" w:pos="0"/>
                <w:tab w:val="right" w:pos="9639"/>
              </w:tabs>
              <w:spacing w:before="60" w:after="60"/>
              <w:rPr>
                <w:lang w:val="en-US"/>
              </w:rPr>
            </w:pPr>
            <w:r w:rsidRPr="006624AB">
              <w:rPr>
                <w:lang w:val="en-US"/>
              </w:rPr>
              <w:t xml:space="preserve">          </w:t>
            </w:r>
            <w:r w:rsidR="006624AB">
              <w:rPr>
                <w:lang w:val="en-US"/>
              </w:rPr>
              <w:t xml:space="preserve">          if( </w:t>
            </w:r>
            <w:proofErr w:type="spellStart"/>
            <w:r w:rsidR="006624AB">
              <w:rPr>
                <w:lang w:val="en-US"/>
              </w:rPr>
              <w:t>unMessage.estDiffusé</w:t>
            </w:r>
            <w:proofErr w:type="spellEnd"/>
            <w:r w:rsidR="006624AB">
              <w:rPr>
                <w:lang w:val="en-US"/>
              </w:rPr>
              <w:t>() ==True){</w:t>
            </w:r>
          </w:p>
          <w:p w:rsidR="00CD0B4F" w:rsidRDefault="006624AB" w:rsidP="00E406CE">
            <w:pPr>
              <w:pStyle w:val="Corpsdetexte"/>
              <w:tabs>
                <w:tab w:val="num" w:pos="0"/>
                <w:tab w:val="right" w:pos="9639"/>
              </w:tabs>
              <w:spacing w:before="60" w:after="60"/>
              <w:rPr>
                <w:lang w:val="en-US"/>
              </w:rPr>
            </w:pPr>
            <w:r>
              <w:rPr>
                <w:lang w:val="en-US"/>
              </w:rPr>
              <w:t xml:space="preserve">                           </w:t>
            </w:r>
            <w:proofErr w:type="spellStart"/>
            <w:r>
              <w:rPr>
                <w:lang w:val="en-US"/>
              </w:rPr>
              <w:t>messages.ajouter</w:t>
            </w:r>
            <w:proofErr w:type="spellEnd"/>
            <w:r>
              <w:rPr>
                <w:lang w:val="en-US"/>
              </w:rPr>
              <w:t>(</w:t>
            </w:r>
            <w:proofErr w:type="spellStart"/>
            <w:r>
              <w:rPr>
                <w:lang w:val="en-US"/>
              </w:rPr>
              <w:t>unMessage</w:t>
            </w:r>
            <w:proofErr w:type="spellEnd"/>
            <w:r>
              <w:rPr>
                <w:lang w:val="en-US"/>
              </w:rPr>
              <w:t>);</w:t>
            </w:r>
          </w:p>
          <w:p w:rsidR="006624AB" w:rsidRPr="006624AB" w:rsidRDefault="006624AB" w:rsidP="00E406CE">
            <w:pPr>
              <w:pStyle w:val="Corpsdetexte"/>
              <w:tabs>
                <w:tab w:val="num" w:pos="0"/>
                <w:tab w:val="right" w:pos="9639"/>
              </w:tabs>
              <w:spacing w:before="60" w:after="60"/>
              <w:rPr>
                <w:lang w:val="en-US"/>
              </w:rPr>
            </w:pPr>
            <w:r>
              <w:rPr>
                <w:lang w:val="en-US"/>
              </w:rPr>
              <w:t xml:space="preserve">                    }</w:t>
            </w:r>
          </w:p>
          <w:p w:rsidR="00CD0B4F" w:rsidRDefault="006624AB" w:rsidP="00E406CE">
            <w:pPr>
              <w:pStyle w:val="Corpsdetexte"/>
              <w:tabs>
                <w:tab w:val="num" w:pos="0"/>
                <w:tab w:val="right" w:pos="9639"/>
              </w:tabs>
              <w:spacing w:before="60" w:after="60"/>
            </w:pPr>
            <w:r>
              <w:t xml:space="preserve">        </w:t>
            </w:r>
            <w:r w:rsidR="00CD0B4F">
              <w:t>}</w:t>
            </w:r>
          </w:p>
          <w:p w:rsidR="006624AB" w:rsidRDefault="006624AB" w:rsidP="00E406CE">
            <w:pPr>
              <w:pStyle w:val="Corpsdetexte"/>
              <w:tabs>
                <w:tab w:val="num" w:pos="0"/>
                <w:tab w:val="right" w:pos="9639"/>
              </w:tabs>
              <w:spacing w:before="60" w:after="60"/>
            </w:pPr>
            <w:r>
              <w:t xml:space="preserve">        return messages</w:t>
            </w:r>
            <w:r w:rsidR="002C32A3">
              <w:t> ;</w:t>
            </w:r>
          </w:p>
          <w:p w:rsidR="006624AB" w:rsidRDefault="006624AB" w:rsidP="00E406CE">
            <w:pPr>
              <w:pStyle w:val="Corpsdetexte"/>
              <w:tabs>
                <w:tab w:val="num" w:pos="0"/>
                <w:tab w:val="right" w:pos="9639"/>
              </w:tabs>
              <w:spacing w:before="60" w:after="60"/>
            </w:pPr>
            <w:r>
              <w:t>}</w:t>
            </w:r>
          </w:p>
          <w:p w:rsidR="00847BFC" w:rsidRDefault="00847BFC" w:rsidP="00E406CE">
            <w:pPr>
              <w:pStyle w:val="Corpsdetexte"/>
              <w:tabs>
                <w:tab w:val="num" w:pos="0"/>
                <w:tab w:val="right" w:pos="9639"/>
              </w:tabs>
              <w:spacing w:before="60" w:after="60"/>
            </w:pPr>
          </w:p>
        </w:tc>
      </w:tr>
    </w:tbl>
    <w:p w:rsidR="00C7700F" w:rsidRDefault="00C7700F" w:rsidP="00C7700F">
      <w:pPr>
        <w:pStyle w:val="Corpsdetexte"/>
      </w:pPr>
      <w:r>
        <w:lastRenderedPageBreak/>
        <w:br/>
      </w:r>
      <w:r>
        <w:br/>
      </w:r>
      <w:r>
        <w:br/>
      </w:r>
      <w:r>
        <w:br/>
      </w:r>
      <w:r>
        <w:br/>
      </w:r>
      <w:r>
        <w:br/>
      </w:r>
      <w:r>
        <w:br/>
      </w:r>
      <w:r>
        <w:br/>
      </w:r>
      <w:r>
        <w:br/>
      </w:r>
      <w:r>
        <w:br/>
      </w:r>
      <w:r>
        <w:br/>
      </w:r>
      <w:r>
        <w:br/>
      </w:r>
      <w:r>
        <w:br/>
        <w:t xml:space="preserve">Afin de planifier les diffusions, le gestionnaire désire obtenir la liste des messages ayant des diffusions, triée par durée. Le développeur chargé de cette tâche se propose d'ajouter une méthode </w:t>
      </w:r>
      <w:proofErr w:type="spellStart"/>
      <w:proofErr w:type="gramStart"/>
      <w:r w:rsidRPr="00993E4A">
        <w:rPr>
          <w:i/>
        </w:rPr>
        <w:t>trierLesMessages</w:t>
      </w:r>
      <w:proofErr w:type="spellEnd"/>
      <w:r w:rsidRPr="00993E4A">
        <w:rPr>
          <w:i/>
        </w:rPr>
        <w:t>(</w:t>
      </w:r>
      <w:proofErr w:type="gramEnd"/>
      <w:r w:rsidRPr="00993E4A">
        <w:rPr>
          <w:i/>
        </w:rPr>
        <w:t xml:space="preserve">) </w:t>
      </w:r>
      <w:r>
        <w:t xml:space="preserve">dans la classe Annonceur ; cette méthode utilisera la méthode </w:t>
      </w:r>
      <w:r>
        <w:rPr>
          <w:i/>
          <w:iCs/>
        </w:rPr>
        <w:t>trier()</w:t>
      </w:r>
      <w:r>
        <w:t xml:space="preserve"> de la classe Collection, qui s'appuie sur une méthode de comparaison qu'il faudra écrire dans la classe Message. Cette méthode a l’entête </w:t>
      </w:r>
      <w:proofErr w:type="gramStart"/>
      <w:r>
        <w:t>suivante</w:t>
      </w:r>
      <w:proofErr w:type="gramEnd"/>
      <w:r>
        <w:t xml:space="preserve"> :</w:t>
      </w:r>
    </w:p>
    <w:p w:rsidR="00C7700F" w:rsidRDefault="00C7700F" w:rsidP="00C7700F">
      <w:pPr>
        <w:pStyle w:val="Corpsdetexte"/>
        <w:numPr>
          <w:ins w:id="0" w:author="BARABAN" w:date="2006-01-14T17:04:00Z"/>
        </w:numPr>
        <w:rPr>
          <w:sz w:val="16"/>
          <w:szCs w:val="16"/>
        </w:rPr>
      </w:pPr>
    </w:p>
    <w:p w:rsidR="00C7700F" w:rsidRDefault="00C7700F" w:rsidP="00C7700F">
      <w:pPr>
        <w:pStyle w:val="Corpsdetexte"/>
        <w:ind w:firstLine="480"/>
        <w:rPr>
          <w:i/>
          <w:iCs/>
          <w:sz w:val="22"/>
        </w:rPr>
      </w:pPr>
      <w:r>
        <w:rPr>
          <w:i/>
          <w:iCs/>
          <w:sz w:val="22"/>
        </w:rPr>
        <w:t>// Classe Message</w:t>
      </w:r>
    </w:p>
    <w:p w:rsidR="00C7700F" w:rsidRDefault="00C7700F" w:rsidP="00C7700F">
      <w:pPr>
        <w:pStyle w:val="Corpsdetexte"/>
        <w:ind w:firstLine="480"/>
        <w:rPr>
          <w:b/>
          <w:bCs/>
        </w:rPr>
      </w:pPr>
      <w:r>
        <w:rPr>
          <w:b/>
          <w:bCs/>
        </w:rPr>
        <w:t xml:space="preserve">Fonction </w:t>
      </w:r>
      <w:proofErr w:type="gramStart"/>
      <w:r>
        <w:rPr>
          <w:b/>
          <w:bCs/>
        </w:rPr>
        <w:t>compare(</w:t>
      </w:r>
      <w:proofErr w:type="spellStart"/>
      <w:proofErr w:type="gramEnd"/>
      <w:r>
        <w:rPr>
          <w:b/>
          <w:bCs/>
        </w:rPr>
        <w:t>unMessage</w:t>
      </w:r>
      <w:proofErr w:type="spellEnd"/>
      <w:r>
        <w:rPr>
          <w:b/>
          <w:bCs/>
        </w:rPr>
        <w:t xml:space="preserve"> : Message) : entier</w:t>
      </w:r>
    </w:p>
    <w:p w:rsidR="00C7700F" w:rsidRDefault="00C7700F" w:rsidP="00C7700F">
      <w:pPr>
        <w:pStyle w:val="Corpsdetexte"/>
        <w:ind w:right="-285" w:firstLine="480"/>
        <w:rPr>
          <w:i/>
          <w:iCs/>
          <w:sz w:val="22"/>
        </w:rPr>
      </w:pPr>
      <w:r>
        <w:rPr>
          <w:sz w:val="22"/>
        </w:rPr>
        <w:t xml:space="preserve">// </w:t>
      </w:r>
      <w:proofErr w:type="gramStart"/>
      <w:r>
        <w:rPr>
          <w:i/>
          <w:iCs/>
          <w:sz w:val="22"/>
        </w:rPr>
        <w:t>retourne</w:t>
      </w:r>
      <w:proofErr w:type="gramEnd"/>
      <w:r>
        <w:rPr>
          <w:i/>
          <w:iCs/>
          <w:sz w:val="22"/>
        </w:rPr>
        <w:t xml:space="preserve"> 0 si la durée du message courant est égale à la durée du message de l'objet </w:t>
      </w:r>
      <w:proofErr w:type="spellStart"/>
      <w:r>
        <w:rPr>
          <w:i/>
          <w:iCs/>
          <w:sz w:val="22"/>
        </w:rPr>
        <w:t>unMessage</w:t>
      </w:r>
      <w:proofErr w:type="spellEnd"/>
    </w:p>
    <w:p w:rsidR="00C7700F" w:rsidRDefault="00C7700F" w:rsidP="00C7700F">
      <w:pPr>
        <w:pStyle w:val="Corpsdetexte"/>
        <w:ind w:left="480"/>
        <w:rPr>
          <w:i/>
          <w:iCs/>
          <w:sz w:val="22"/>
        </w:rPr>
      </w:pPr>
      <w:r>
        <w:rPr>
          <w:sz w:val="22"/>
        </w:rPr>
        <w:t xml:space="preserve">// </w:t>
      </w:r>
      <w:proofErr w:type="gramStart"/>
      <w:r>
        <w:rPr>
          <w:i/>
          <w:iCs/>
          <w:sz w:val="22"/>
        </w:rPr>
        <w:t>retourne</w:t>
      </w:r>
      <w:proofErr w:type="gramEnd"/>
      <w:r>
        <w:rPr>
          <w:i/>
          <w:iCs/>
          <w:sz w:val="22"/>
        </w:rPr>
        <w:t xml:space="preserve"> 1 si la durée du message courant est supérieure à la durée du message de l'objet </w:t>
      </w:r>
      <w:r>
        <w:rPr>
          <w:i/>
          <w:iCs/>
          <w:sz w:val="22"/>
        </w:rPr>
        <w:br/>
        <w:t xml:space="preserve">// </w:t>
      </w:r>
      <w:proofErr w:type="spellStart"/>
      <w:r>
        <w:rPr>
          <w:i/>
          <w:iCs/>
          <w:sz w:val="22"/>
        </w:rPr>
        <w:t>unMessage</w:t>
      </w:r>
      <w:proofErr w:type="spellEnd"/>
    </w:p>
    <w:p w:rsidR="00C7700F" w:rsidRDefault="00C7700F" w:rsidP="00C7700F">
      <w:pPr>
        <w:pStyle w:val="Corpsdetexte"/>
        <w:ind w:left="480"/>
        <w:rPr>
          <w:i/>
          <w:iCs/>
          <w:sz w:val="22"/>
        </w:rPr>
      </w:pPr>
      <w:r>
        <w:rPr>
          <w:sz w:val="22"/>
        </w:rPr>
        <w:t xml:space="preserve">// </w:t>
      </w:r>
      <w:proofErr w:type="gramStart"/>
      <w:r>
        <w:rPr>
          <w:i/>
          <w:iCs/>
          <w:sz w:val="22"/>
        </w:rPr>
        <w:t>retourne</w:t>
      </w:r>
      <w:proofErr w:type="gramEnd"/>
      <w:r>
        <w:rPr>
          <w:i/>
          <w:iCs/>
          <w:sz w:val="22"/>
        </w:rPr>
        <w:t xml:space="preserve"> -1 si la durée du message courant est inférieure à la durée du message de l'objet </w:t>
      </w:r>
      <w:r>
        <w:rPr>
          <w:i/>
          <w:iCs/>
          <w:sz w:val="22"/>
        </w:rPr>
        <w:br/>
        <w:t xml:space="preserve">// </w:t>
      </w:r>
      <w:proofErr w:type="spellStart"/>
      <w:r>
        <w:rPr>
          <w:i/>
          <w:iCs/>
          <w:sz w:val="22"/>
        </w:rPr>
        <w:t>unMessage</w:t>
      </w:r>
      <w:proofErr w:type="spellEnd"/>
    </w:p>
    <w:p w:rsidR="00C7700F" w:rsidRDefault="00C7700F" w:rsidP="00C7700F">
      <w:pPr>
        <w:ind w:left="1416"/>
      </w:pPr>
    </w:p>
    <w:tbl>
      <w:tblPr>
        <w:tblW w:w="9149" w:type="dxa"/>
        <w:tblInd w:w="-7" w:type="dxa"/>
        <w:tblLayout w:type="fixed"/>
        <w:tblCellMar>
          <w:left w:w="70" w:type="dxa"/>
          <w:right w:w="70" w:type="dxa"/>
        </w:tblCellMar>
        <w:tblLook w:val="0000" w:firstRow="0" w:lastRow="0" w:firstColumn="0" w:lastColumn="0" w:noHBand="0" w:noVBand="0"/>
      </w:tblPr>
      <w:tblGrid>
        <w:gridCol w:w="928"/>
        <w:gridCol w:w="8221"/>
      </w:tblGrid>
      <w:tr w:rsidR="00C7700F" w:rsidTr="00E406CE">
        <w:tc>
          <w:tcPr>
            <w:tcW w:w="928" w:type="dxa"/>
            <w:tcBorders>
              <w:top w:val="single" w:sz="4" w:space="0" w:color="000000"/>
              <w:left w:val="single" w:sz="4" w:space="0" w:color="000000"/>
            </w:tcBorders>
          </w:tcPr>
          <w:p w:rsidR="00C7700F" w:rsidRDefault="00C7700F" w:rsidP="00E406CE">
            <w:pPr>
              <w:snapToGrid w:val="0"/>
              <w:jc w:val="center"/>
            </w:pPr>
          </w:p>
        </w:tc>
        <w:tc>
          <w:tcPr>
            <w:tcW w:w="8221" w:type="dxa"/>
            <w:tcBorders>
              <w:top w:val="single" w:sz="4" w:space="0" w:color="000000"/>
              <w:right w:val="single" w:sz="4" w:space="0" w:color="000000"/>
            </w:tcBorders>
          </w:tcPr>
          <w:p w:rsidR="00C7700F" w:rsidRDefault="00C7700F" w:rsidP="00E406CE">
            <w:pPr>
              <w:pStyle w:val="TravailAFaire"/>
              <w:snapToGrid w:val="0"/>
              <w:rPr>
                <w:i w:val="0"/>
                <w:iCs/>
              </w:rPr>
            </w:pPr>
            <w:r w:rsidRPr="00581028">
              <w:rPr>
                <w:i w:val="0"/>
              </w:rPr>
              <w:t>TRAVAIL À FAIRE</w:t>
            </w:r>
          </w:p>
        </w:tc>
      </w:tr>
      <w:tr w:rsidR="00C7700F" w:rsidTr="00E406CE">
        <w:tc>
          <w:tcPr>
            <w:tcW w:w="928" w:type="dxa"/>
            <w:tcBorders>
              <w:top w:val="single" w:sz="4" w:space="0" w:color="000000"/>
              <w:left w:val="single" w:sz="4" w:space="0" w:color="000000"/>
              <w:bottom w:val="single" w:sz="4" w:space="0" w:color="000000"/>
            </w:tcBorders>
          </w:tcPr>
          <w:p w:rsidR="00C7700F" w:rsidRDefault="00C7700F" w:rsidP="00E406CE">
            <w:pPr>
              <w:snapToGrid w:val="0"/>
            </w:pPr>
            <w:r>
              <w:t>2.5</w:t>
            </w:r>
          </w:p>
        </w:tc>
        <w:tc>
          <w:tcPr>
            <w:tcW w:w="8221" w:type="dxa"/>
            <w:tcBorders>
              <w:top w:val="single" w:sz="4" w:space="0" w:color="000000"/>
              <w:left w:val="single" w:sz="4" w:space="0" w:color="000000"/>
              <w:bottom w:val="single" w:sz="4" w:space="0" w:color="000000"/>
              <w:right w:val="single" w:sz="4" w:space="0" w:color="000000"/>
            </w:tcBorders>
          </w:tcPr>
          <w:p w:rsidR="00C7700F" w:rsidRDefault="00C7700F" w:rsidP="00E406CE">
            <w:pPr>
              <w:pStyle w:val="Corpsdetexte"/>
              <w:tabs>
                <w:tab w:val="num" w:pos="0"/>
                <w:tab w:val="right" w:pos="9639"/>
              </w:tabs>
              <w:spacing w:before="60" w:after="60"/>
            </w:pPr>
            <w:r>
              <w:t xml:space="preserve">Écrire la méthode </w:t>
            </w:r>
            <w:proofErr w:type="gramStart"/>
            <w:r w:rsidRPr="00C3542D">
              <w:rPr>
                <w:i/>
              </w:rPr>
              <w:t>compare(</w:t>
            </w:r>
            <w:proofErr w:type="gramEnd"/>
            <w:r w:rsidRPr="00C3542D">
              <w:rPr>
                <w:i/>
              </w:rPr>
              <w:t>)</w:t>
            </w:r>
            <w:r>
              <w:t xml:space="preserve"> de la classe </w:t>
            </w:r>
            <w:r w:rsidRPr="00993E4A">
              <w:t>Message.</w:t>
            </w:r>
          </w:p>
          <w:p w:rsidR="00CD0B4F" w:rsidRDefault="00CD0B4F" w:rsidP="00E406CE">
            <w:pPr>
              <w:pStyle w:val="Corpsdetexte"/>
              <w:tabs>
                <w:tab w:val="num" w:pos="0"/>
                <w:tab w:val="right" w:pos="9639"/>
              </w:tabs>
              <w:spacing w:before="60" w:after="60"/>
            </w:pPr>
            <w:r>
              <w:t>________________________________________________________________</w:t>
            </w:r>
          </w:p>
          <w:p w:rsidR="00CD0B4F" w:rsidRDefault="00CD0B4F" w:rsidP="00E406CE">
            <w:pPr>
              <w:pStyle w:val="Corpsdetexte"/>
              <w:tabs>
                <w:tab w:val="num" w:pos="0"/>
                <w:tab w:val="right" w:pos="9639"/>
              </w:tabs>
              <w:spacing w:before="60" w:after="60"/>
            </w:pPr>
          </w:p>
          <w:p w:rsidR="00CD0B4F" w:rsidRDefault="00CD0B4F" w:rsidP="00CD0B4F">
            <w:pPr>
              <w:pStyle w:val="Corpsdetexte"/>
              <w:tabs>
                <w:tab w:val="num" w:pos="0"/>
                <w:tab w:val="right" w:pos="9639"/>
              </w:tabs>
              <w:spacing w:before="60" w:after="60"/>
            </w:pPr>
            <w:r>
              <w:t xml:space="preserve">public </w:t>
            </w:r>
            <w:proofErr w:type="spellStart"/>
            <w:r w:rsidR="00B53703">
              <w:t>int</w:t>
            </w:r>
            <w:proofErr w:type="spellEnd"/>
            <w:r w:rsidR="007C1B83">
              <w:t xml:space="preserve"> </w:t>
            </w:r>
            <w:proofErr w:type="gramStart"/>
            <w:r w:rsidR="00B53703">
              <w:t>compare</w:t>
            </w:r>
            <w:r>
              <w:t>(</w:t>
            </w:r>
            <w:proofErr w:type="spellStart"/>
            <w:proofErr w:type="gramEnd"/>
            <w:r w:rsidR="003A4642">
              <w:t>unMessage</w:t>
            </w:r>
            <w:proofErr w:type="spellEnd"/>
            <w:r w:rsidR="00B53703">
              <w:t xml:space="preserve"> Message</w:t>
            </w:r>
            <w:r>
              <w:t>){</w:t>
            </w:r>
          </w:p>
          <w:p w:rsidR="00CD0B4F" w:rsidRDefault="00CD0B4F" w:rsidP="00CD0B4F">
            <w:pPr>
              <w:pStyle w:val="Corpsdetexte"/>
              <w:tabs>
                <w:tab w:val="num" w:pos="0"/>
                <w:tab w:val="right" w:pos="9639"/>
              </w:tabs>
              <w:spacing w:before="60" w:after="60"/>
            </w:pPr>
          </w:p>
          <w:p w:rsidR="003A4642" w:rsidRPr="00EA0747" w:rsidRDefault="003A4642" w:rsidP="00CD0B4F">
            <w:pPr>
              <w:pStyle w:val="Corpsdetexte"/>
              <w:tabs>
                <w:tab w:val="num" w:pos="0"/>
                <w:tab w:val="right" w:pos="9639"/>
              </w:tabs>
              <w:spacing w:before="60" w:after="60"/>
              <w:rPr>
                <w:lang w:val="en-US"/>
              </w:rPr>
            </w:pPr>
            <w:r w:rsidRPr="00EA0747">
              <w:rPr>
                <w:lang w:val="en-US"/>
              </w:rPr>
              <w:t xml:space="preserve">          </w:t>
            </w:r>
            <w:proofErr w:type="spellStart"/>
            <w:r w:rsidR="00EA0747" w:rsidRPr="00EA0747">
              <w:rPr>
                <w:lang w:val="en-US"/>
              </w:rPr>
              <w:t>int</w:t>
            </w:r>
            <w:proofErr w:type="spellEnd"/>
            <w:r w:rsidR="00EA0747" w:rsidRPr="00EA0747">
              <w:rPr>
                <w:lang w:val="en-US"/>
              </w:rPr>
              <w:t xml:space="preserve"> </w:t>
            </w:r>
            <w:proofErr w:type="spellStart"/>
            <w:r w:rsidRPr="00EA0747">
              <w:rPr>
                <w:lang w:val="en-US"/>
              </w:rPr>
              <w:t>val</w:t>
            </w:r>
            <w:proofErr w:type="spellEnd"/>
            <w:r w:rsidRPr="00EA0747">
              <w:rPr>
                <w:lang w:val="en-US"/>
              </w:rPr>
              <w:t>=1</w:t>
            </w:r>
          </w:p>
          <w:p w:rsidR="00B53703" w:rsidRPr="00EA0747" w:rsidRDefault="00CD0B4F" w:rsidP="00B53703">
            <w:pPr>
              <w:pStyle w:val="Corpsdetexte"/>
              <w:tabs>
                <w:tab w:val="num" w:pos="0"/>
                <w:tab w:val="right" w:pos="9639"/>
              </w:tabs>
              <w:spacing w:before="60" w:after="60"/>
              <w:rPr>
                <w:lang w:val="en-US"/>
              </w:rPr>
            </w:pPr>
            <w:r w:rsidRPr="00EA0747">
              <w:rPr>
                <w:lang w:val="en-US"/>
              </w:rPr>
              <w:t xml:space="preserve">          </w:t>
            </w:r>
            <w:r w:rsidR="00B53703" w:rsidRPr="00EA0747">
              <w:rPr>
                <w:lang w:val="en-US"/>
              </w:rPr>
              <w:t>if(</w:t>
            </w:r>
            <w:proofErr w:type="spellStart"/>
            <w:r w:rsidR="00EA0747">
              <w:rPr>
                <w:lang w:val="en-US"/>
              </w:rPr>
              <w:t>this.D</w:t>
            </w:r>
            <w:r w:rsidR="00EA0747" w:rsidRPr="00EA0747">
              <w:rPr>
                <w:lang w:val="en-US"/>
              </w:rPr>
              <w:t>urée</w:t>
            </w:r>
            <w:proofErr w:type="spellEnd"/>
            <w:r w:rsidR="00EA0747">
              <w:rPr>
                <w:lang w:val="en-US"/>
              </w:rPr>
              <w:t>==</w:t>
            </w:r>
            <w:proofErr w:type="spellStart"/>
            <w:r w:rsidR="00EA0747" w:rsidRPr="00EA0747">
              <w:rPr>
                <w:lang w:val="en-US"/>
              </w:rPr>
              <w:t>unMessage.durée</w:t>
            </w:r>
            <w:proofErr w:type="spellEnd"/>
            <w:r w:rsidR="00B53703" w:rsidRPr="00EA0747">
              <w:rPr>
                <w:lang w:val="en-US"/>
              </w:rPr>
              <w:t>){</w:t>
            </w:r>
          </w:p>
          <w:p w:rsidR="00EA0747" w:rsidRPr="00EA0747" w:rsidRDefault="00EA0747" w:rsidP="00B53703">
            <w:pPr>
              <w:pStyle w:val="Corpsdetexte"/>
              <w:tabs>
                <w:tab w:val="num" w:pos="0"/>
                <w:tab w:val="right" w:pos="9639"/>
              </w:tabs>
              <w:spacing w:before="60" w:after="60"/>
              <w:rPr>
                <w:lang w:val="en-US"/>
              </w:rPr>
            </w:pPr>
            <w:r>
              <w:rPr>
                <w:lang w:val="en-US"/>
              </w:rPr>
              <w:lastRenderedPageBreak/>
              <w:t xml:space="preserve">         </w:t>
            </w:r>
            <w:proofErr w:type="spellStart"/>
            <w:r>
              <w:rPr>
                <w:lang w:val="en-US"/>
              </w:rPr>
              <w:t>val</w:t>
            </w:r>
            <w:proofErr w:type="spellEnd"/>
            <w:r>
              <w:rPr>
                <w:lang w:val="en-US"/>
              </w:rPr>
              <w:t>=0</w:t>
            </w:r>
          </w:p>
          <w:p w:rsidR="00CD0B4F" w:rsidRPr="00EA0747" w:rsidRDefault="00B53703" w:rsidP="00CD0B4F">
            <w:pPr>
              <w:pStyle w:val="Corpsdetexte"/>
              <w:tabs>
                <w:tab w:val="num" w:pos="0"/>
                <w:tab w:val="right" w:pos="9639"/>
              </w:tabs>
              <w:spacing w:before="60" w:after="60"/>
              <w:rPr>
                <w:lang w:val="en-US"/>
              </w:rPr>
            </w:pPr>
            <w:r w:rsidRPr="00EA0747">
              <w:rPr>
                <w:lang w:val="en-US"/>
              </w:rPr>
              <w:t>}</w:t>
            </w:r>
            <w:r w:rsidR="00EA0747" w:rsidRPr="00EA0747">
              <w:rPr>
                <w:lang w:val="en-US"/>
              </w:rPr>
              <w:t>else{</w:t>
            </w:r>
          </w:p>
          <w:p w:rsidR="00EA0747" w:rsidRPr="00EA0747" w:rsidRDefault="00EA0747" w:rsidP="00EA0747">
            <w:pPr>
              <w:pStyle w:val="Corpsdetexte"/>
              <w:tabs>
                <w:tab w:val="num" w:pos="0"/>
                <w:tab w:val="right" w:pos="9639"/>
              </w:tabs>
              <w:spacing w:before="60" w:after="60"/>
              <w:rPr>
                <w:lang w:val="en-US"/>
              </w:rPr>
            </w:pPr>
            <w:r>
              <w:rPr>
                <w:lang w:val="en-US"/>
              </w:rPr>
              <w:t xml:space="preserve">          </w:t>
            </w:r>
            <w:r w:rsidRPr="00EA0747">
              <w:rPr>
                <w:lang w:val="en-US"/>
              </w:rPr>
              <w:t>if(</w:t>
            </w:r>
            <w:proofErr w:type="spellStart"/>
            <w:r w:rsidRPr="00EA0747">
              <w:rPr>
                <w:lang w:val="en-US"/>
              </w:rPr>
              <w:t>this.durée</w:t>
            </w:r>
            <w:proofErr w:type="spellEnd"/>
            <w:r>
              <w:rPr>
                <w:lang w:val="en-US"/>
              </w:rPr>
              <w:t>==</w:t>
            </w:r>
            <w:proofErr w:type="spellStart"/>
            <w:r w:rsidRPr="00EA0747">
              <w:rPr>
                <w:lang w:val="en-US"/>
              </w:rPr>
              <w:t>unMessage.durée</w:t>
            </w:r>
            <w:proofErr w:type="spellEnd"/>
            <w:r w:rsidRPr="00EA0747">
              <w:rPr>
                <w:lang w:val="en-US"/>
              </w:rPr>
              <w:t>){</w:t>
            </w:r>
          </w:p>
          <w:p w:rsidR="00EA0747" w:rsidRDefault="00EA0747" w:rsidP="00EA0747">
            <w:pPr>
              <w:pStyle w:val="Corpsdetexte"/>
              <w:tabs>
                <w:tab w:val="num" w:pos="0"/>
                <w:tab w:val="right" w:pos="9639"/>
              </w:tabs>
              <w:spacing w:before="60" w:after="60"/>
              <w:rPr>
                <w:lang w:val="en-US"/>
              </w:rPr>
            </w:pPr>
            <w:r>
              <w:rPr>
                <w:lang w:val="en-US"/>
              </w:rPr>
              <w:t xml:space="preserve">         </w:t>
            </w:r>
            <w:r>
              <w:rPr>
                <w:lang w:val="en-US"/>
              </w:rPr>
              <w:t xml:space="preserve">    </w:t>
            </w:r>
            <w:proofErr w:type="spellStart"/>
            <w:r>
              <w:rPr>
                <w:lang w:val="en-US"/>
              </w:rPr>
              <w:t>val</w:t>
            </w:r>
            <w:proofErr w:type="spellEnd"/>
            <w:r>
              <w:rPr>
                <w:lang w:val="en-US"/>
              </w:rPr>
              <w:t>=-1</w:t>
            </w:r>
          </w:p>
          <w:p w:rsidR="00EA0747" w:rsidRPr="00EA0747" w:rsidRDefault="00EA0747" w:rsidP="00EA0747">
            <w:pPr>
              <w:pStyle w:val="Corpsdetexte"/>
              <w:tabs>
                <w:tab w:val="num" w:pos="0"/>
                <w:tab w:val="right" w:pos="9639"/>
              </w:tabs>
              <w:spacing w:before="60" w:after="60"/>
              <w:rPr>
                <w:lang w:val="en-US"/>
              </w:rPr>
            </w:pPr>
            <w:r>
              <w:rPr>
                <w:lang w:val="en-US"/>
              </w:rPr>
              <w:t>}</w:t>
            </w:r>
          </w:p>
          <w:p w:rsidR="00EA0747" w:rsidRDefault="00EA0747" w:rsidP="00EA0747">
            <w:pPr>
              <w:pStyle w:val="Corpsdetexte"/>
              <w:tabs>
                <w:tab w:val="num" w:pos="0"/>
                <w:tab w:val="right" w:pos="9639"/>
              </w:tabs>
              <w:spacing w:before="60" w:after="60"/>
            </w:pPr>
            <w:r>
              <w:t>}</w:t>
            </w:r>
          </w:p>
          <w:p w:rsidR="00EA0747" w:rsidRDefault="00EA0747" w:rsidP="00CD0B4F">
            <w:pPr>
              <w:pStyle w:val="Corpsdetexte"/>
              <w:tabs>
                <w:tab w:val="num" w:pos="0"/>
                <w:tab w:val="right" w:pos="9639"/>
              </w:tabs>
              <w:spacing w:before="60" w:after="60"/>
            </w:pPr>
            <w:r>
              <w:t>return val ;</w:t>
            </w:r>
          </w:p>
          <w:p w:rsidR="00CD0B4F" w:rsidRDefault="00CD0B4F" w:rsidP="00CD0B4F">
            <w:pPr>
              <w:pStyle w:val="Corpsdetexte"/>
              <w:tabs>
                <w:tab w:val="num" w:pos="0"/>
                <w:tab w:val="right" w:pos="9639"/>
              </w:tabs>
              <w:spacing w:before="60" w:after="60"/>
            </w:pPr>
            <w:r>
              <w:t>}</w:t>
            </w:r>
          </w:p>
          <w:p w:rsidR="00CD0B4F" w:rsidRDefault="00CD0B4F" w:rsidP="00E406CE">
            <w:pPr>
              <w:pStyle w:val="Corpsdetexte"/>
              <w:tabs>
                <w:tab w:val="num" w:pos="0"/>
                <w:tab w:val="right" w:pos="9639"/>
              </w:tabs>
              <w:spacing w:before="60" w:after="60"/>
            </w:pPr>
          </w:p>
        </w:tc>
      </w:tr>
    </w:tbl>
    <w:p w:rsidR="00C7700F" w:rsidRDefault="00C7700F" w:rsidP="00C7700F">
      <w:pPr>
        <w:pStyle w:val="Corpsdetexte"/>
        <w:rPr>
          <w:sz w:val="16"/>
          <w:szCs w:val="16"/>
        </w:rPr>
      </w:pPr>
    </w:p>
    <w:p w:rsidR="00C7700F" w:rsidRDefault="00C7700F" w:rsidP="00C7700F">
      <w:pPr>
        <w:pStyle w:val="Corpsdetexte"/>
      </w:pPr>
      <w:r>
        <w:t xml:space="preserve">La méthode </w:t>
      </w:r>
      <w:proofErr w:type="spellStart"/>
      <w:proofErr w:type="gramStart"/>
      <w:r w:rsidRPr="00993E4A">
        <w:rPr>
          <w:i/>
        </w:rPr>
        <w:t>trierLesMessages</w:t>
      </w:r>
      <w:proofErr w:type="spellEnd"/>
      <w:r w:rsidRPr="00993E4A">
        <w:rPr>
          <w:i/>
        </w:rPr>
        <w:t>(</w:t>
      </w:r>
      <w:proofErr w:type="gramEnd"/>
      <w:r w:rsidRPr="00993E4A">
        <w:rPr>
          <w:i/>
        </w:rPr>
        <w:t xml:space="preserve">) </w:t>
      </w:r>
      <w:r>
        <w:t>de la classe Annonceur est maintenant à même de trier les messages ayant des diffusions en appelant le service correspondant de la collection.</w:t>
      </w:r>
    </w:p>
    <w:p w:rsidR="00C7700F" w:rsidRDefault="00C7700F" w:rsidP="00C7700F">
      <w:pPr>
        <w:ind w:left="1416"/>
        <w:rPr>
          <w:sz w:val="16"/>
          <w:szCs w:val="16"/>
        </w:rPr>
      </w:pPr>
    </w:p>
    <w:tbl>
      <w:tblPr>
        <w:tblW w:w="0" w:type="auto"/>
        <w:tblInd w:w="-7" w:type="dxa"/>
        <w:tblLayout w:type="fixed"/>
        <w:tblCellMar>
          <w:left w:w="70" w:type="dxa"/>
          <w:right w:w="70" w:type="dxa"/>
        </w:tblCellMar>
        <w:tblLook w:val="0000" w:firstRow="0" w:lastRow="0" w:firstColumn="0" w:lastColumn="0" w:noHBand="0" w:noVBand="0"/>
      </w:tblPr>
      <w:tblGrid>
        <w:gridCol w:w="928"/>
        <w:gridCol w:w="8221"/>
      </w:tblGrid>
      <w:tr w:rsidR="00C7700F" w:rsidTr="00E406CE">
        <w:tc>
          <w:tcPr>
            <w:tcW w:w="928" w:type="dxa"/>
            <w:tcBorders>
              <w:top w:val="single" w:sz="4" w:space="0" w:color="000000"/>
              <w:left w:val="single" w:sz="4" w:space="0" w:color="000000"/>
            </w:tcBorders>
          </w:tcPr>
          <w:p w:rsidR="00C7700F" w:rsidRDefault="00C7700F" w:rsidP="00E406CE">
            <w:pPr>
              <w:snapToGrid w:val="0"/>
              <w:jc w:val="center"/>
            </w:pPr>
          </w:p>
        </w:tc>
        <w:tc>
          <w:tcPr>
            <w:tcW w:w="8221" w:type="dxa"/>
            <w:tcBorders>
              <w:top w:val="single" w:sz="4" w:space="0" w:color="000000"/>
              <w:right w:val="single" w:sz="4" w:space="0" w:color="000000"/>
            </w:tcBorders>
          </w:tcPr>
          <w:p w:rsidR="00C7700F" w:rsidRDefault="00C7700F" w:rsidP="00E406CE">
            <w:pPr>
              <w:pStyle w:val="TravailAFaire"/>
              <w:snapToGrid w:val="0"/>
              <w:rPr>
                <w:i w:val="0"/>
                <w:iCs/>
              </w:rPr>
            </w:pPr>
            <w:r w:rsidRPr="00581028">
              <w:rPr>
                <w:i w:val="0"/>
              </w:rPr>
              <w:t>TRAVAIL À FAIRE</w:t>
            </w:r>
          </w:p>
        </w:tc>
      </w:tr>
      <w:tr w:rsidR="00C7700F" w:rsidTr="00E406CE">
        <w:tc>
          <w:tcPr>
            <w:tcW w:w="928" w:type="dxa"/>
            <w:tcBorders>
              <w:top w:val="single" w:sz="4" w:space="0" w:color="000000"/>
              <w:left w:val="single" w:sz="4" w:space="0" w:color="000000"/>
              <w:bottom w:val="single" w:sz="4" w:space="0" w:color="000000"/>
            </w:tcBorders>
          </w:tcPr>
          <w:p w:rsidR="00C7700F" w:rsidRDefault="00C7700F" w:rsidP="00E406CE">
            <w:pPr>
              <w:snapToGrid w:val="0"/>
            </w:pPr>
            <w:r>
              <w:t>2.6</w:t>
            </w:r>
          </w:p>
        </w:tc>
        <w:tc>
          <w:tcPr>
            <w:tcW w:w="8221" w:type="dxa"/>
            <w:tcBorders>
              <w:top w:val="single" w:sz="4" w:space="0" w:color="000000"/>
              <w:left w:val="single" w:sz="4" w:space="0" w:color="000000"/>
              <w:bottom w:val="single" w:sz="4" w:space="0" w:color="000000"/>
              <w:right w:val="single" w:sz="4" w:space="0" w:color="000000"/>
            </w:tcBorders>
          </w:tcPr>
          <w:p w:rsidR="00C7700F" w:rsidRDefault="00C7700F" w:rsidP="00E406CE">
            <w:pPr>
              <w:pStyle w:val="Corpsdetexte"/>
              <w:tabs>
                <w:tab w:val="num" w:pos="0"/>
                <w:tab w:val="right" w:pos="9639"/>
              </w:tabs>
              <w:spacing w:before="60" w:after="60"/>
            </w:pPr>
            <w:r>
              <w:t xml:space="preserve">Écrire la méthode </w:t>
            </w:r>
            <w:proofErr w:type="spellStart"/>
            <w:proofErr w:type="gramStart"/>
            <w:r w:rsidRPr="00993E4A">
              <w:rPr>
                <w:i/>
              </w:rPr>
              <w:t>trierLesMessages</w:t>
            </w:r>
            <w:proofErr w:type="spellEnd"/>
            <w:r w:rsidRPr="00993E4A">
              <w:rPr>
                <w:i/>
              </w:rPr>
              <w:t>(</w:t>
            </w:r>
            <w:proofErr w:type="gramEnd"/>
            <w:r w:rsidRPr="00993E4A">
              <w:rPr>
                <w:i/>
              </w:rPr>
              <w:t>)</w:t>
            </w:r>
            <w:r>
              <w:t xml:space="preserve"> de la classe </w:t>
            </w:r>
            <w:r w:rsidRPr="00993E4A">
              <w:t>Annonceur</w:t>
            </w:r>
            <w:r>
              <w:t>.</w:t>
            </w:r>
          </w:p>
          <w:p w:rsidR="00CD0B4F" w:rsidRDefault="00CD0B4F" w:rsidP="00E406CE">
            <w:pPr>
              <w:pStyle w:val="Corpsdetexte"/>
              <w:tabs>
                <w:tab w:val="num" w:pos="0"/>
                <w:tab w:val="right" w:pos="9639"/>
              </w:tabs>
              <w:spacing w:before="60" w:after="60"/>
            </w:pPr>
            <w:r>
              <w:t>_________________________________________________________________</w:t>
            </w:r>
          </w:p>
          <w:p w:rsidR="00CD0B4F" w:rsidRDefault="00CD0B4F" w:rsidP="00E406CE">
            <w:pPr>
              <w:pStyle w:val="Corpsdetexte"/>
              <w:tabs>
                <w:tab w:val="num" w:pos="0"/>
                <w:tab w:val="right" w:pos="9639"/>
              </w:tabs>
              <w:spacing w:before="60" w:after="60"/>
            </w:pPr>
          </w:p>
          <w:p w:rsidR="00CD0B4F" w:rsidRDefault="00CD0B4F" w:rsidP="00CD0B4F">
            <w:pPr>
              <w:pStyle w:val="Corpsdetexte"/>
              <w:tabs>
                <w:tab w:val="num" w:pos="0"/>
                <w:tab w:val="right" w:pos="9639"/>
              </w:tabs>
              <w:spacing w:before="60" w:after="60"/>
            </w:pPr>
            <w:r>
              <w:t xml:space="preserve">public </w:t>
            </w:r>
            <w:proofErr w:type="spellStart"/>
            <w:r w:rsidR="002C32A3">
              <w:t>void</w:t>
            </w:r>
            <w:proofErr w:type="spellEnd"/>
            <w:r w:rsidR="002C32A3">
              <w:t xml:space="preserve"> </w:t>
            </w:r>
            <w:proofErr w:type="spellStart"/>
            <w:proofErr w:type="gramStart"/>
            <w:r w:rsidR="002C32A3">
              <w:t>trierLesMessages</w:t>
            </w:r>
            <w:proofErr w:type="spellEnd"/>
            <w:r w:rsidR="002C32A3">
              <w:t>(</w:t>
            </w:r>
            <w:proofErr w:type="gramEnd"/>
            <w:r w:rsidR="002C32A3">
              <w:t>)</w:t>
            </w:r>
            <w:r>
              <w:t>{</w:t>
            </w:r>
          </w:p>
          <w:p w:rsidR="00CD0B4F" w:rsidRDefault="00CD0B4F" w:rsidP="00CD0B4F">
            <w:pPr>
              <w:pStyle w:val="Corpsdetexte"/>
              <w:tabs>
                <w:tab w:val="num" w:pos="0"/>
                <w:tab w:val="right" w:pos="9639"/>
              </w:tabs>
              <w:spacing w:before="60" w:after="60"/>
            </w:pPr>
          </w:p>
          <w:p w:rsidR="00CD0B4F" w:rsidRDefault="00F677A5" w:rsidP="00CD0B4F">
            <w:pPr>
              <w:pStyle w:val="Corpsdetexte"/>
              <w:tabs>
                <w:tab w:val="num" w:pos="0"/>
                <w:tab w:val="right" w:pos="9639"/>
              </w:tabs>
              <w:spacing w:before="60" w:after="60"/>
            </w:pPr>
            <w:r>
              <w:t xml:space="preserve">     </w:t>
            </w:r>
            <w:bookmarkStart w:id="1" w:name="_GoBack"/>
            <w:bookmarkEnd w:id="1"/>
            <w:r w:rsidR="002C32A3">
              <w:t xml:space="preserve">Collection &lt;Message&gt; message = </w:t>
            </w:r>
            <w:proofErr w:type="spellStart"/>
            <w:proofErr w:type="gramStart"/>
            <w:r w:rsidR="002C32A3">
              <w:t>this.MessageAyantDiffusions</w:t>
            </w:r>
            <w:proofErr w:type="spellEnd"/>
            <w:r w:rsidR="002C32A3">
              <w:t>(</w:t>
            </w:r>
            <w:proofErr w:type="gramEnd"/>
            <w:r w:rsidR="002C32A3">
              <w:t>)</w:t>
            </w:r>
            <w:r>
              <w:t xml:space="preserve"> </w:t>
            </w:r>
            <w:proofErr w:type="spellStart"/>
            <w:r>
              <w:t>message.trier</w:t>
            </w:r>
            <w:proofErr w:type="spellEnd"/>
            <w:r>
              <w:t> ;</w:t>
            </w:r>
          </w:p>
          <w:p w:rsidR="00CD0B4F" w:rsidRDefault="00CD0B4F" w:rsidP="00CD0B4F">
            <w:pPr>
              <w:pStyle w:val="Corpsdetexte"/>
              <w:tabs>
                <w:tab w:val="num" w:pos="0"/>
                <w:tab w:val="right" w:pos="9639"/>
              </w:tabs>
              <w:spacing w:before="60" w:after="60"/>
            </w:pPr>
          </w:p>
          <w:p w:rsidR="00CD0B4F" w:rsidRDefault="00CD0B4F" w:rsidP="00CD0B4F">
            <w:pPr>
              <w:pStyle w:val="Corpsdetexte"/>
              <w:tabs>
                <w:tab w:val="num" w:pos="0"/>
                <w:tab w:val="right" w:pos="9639"/>
              </w:tabs>
              <w:spacing w:before="60" w:after="60"/>
            </w:pPr>
            <w:r>
              <w:t>}</w:t>
            </w:r>
          </w:p>
          <w:p w:rsidR="00CD0B4F" w:rsidRDefault="00CD0B4F" w:rsidP="00E406CE">
            <w:pPr>
              <w:pStyle w:val="Corpsdetexte"/>
              <w:tabs>
                <w:tab w:val="num" w:pos="0"/>
                <w:tab w:val="right" w:pos="9639"/>
              </w:tabs>
              <w:spacing w:before="60" w:after="60"/>
            </w:pPr>
          </w:p>
        </w:tc>
      </w:tr>
    </w:tbl>
    <w:p w:rsidR="00C7700F" w:rsidRDefault="00C7700F"/>
    <w:p w:rsidR="00C7700F" w:rsidRDefault="00C7700F">
      <w:pPr>
        <w:suppressAutoHyphens w:val="0"/>
        <w:spacing w:after="200" w:line="276" w:lineRule="auto"/>
      </w:pPr>
      <w:r>
        <w:br w:type="page"/>
      </w:r>
    </w:p>
    <w:p w:rsidR="00C7700F" w:rsidRPr="00CD0F3A" w:rsidRDefault="00C7700F" w:rsidP="00C7700F">
      <w:pPr>
        <w:jc w:val="center"/>
        <w:rPr>
          <w:b/>
        </w:rPr>
      </w:pPr>
      <w:r w:rsidRPr="00CD0F3A">
        <w:rPr>
          <w:b/>
        </w:rPr>
        <w:lastRenderedPageBreak/>
        <w:t>Annexe 1 : Description des classes</w:t>
      </w:r>
    </w:p>
    <w:p w:rsidR="00C7700F" w:rsidRDefault="00C7700F" w:rsidP="00C7700F">
      <w:pPr>
        <w:rPr>
          <w:sz w:val="16"/>
          <w:szCs w:val="16"/>
        </w:rPr>
      </w:pPr>
    </w:p>
    <w:p w:rsidR="00C7700F" w:rsidRDefault="00C7700F" w:rsidP="00C7700F">
      <w:pPr>
        <w:pBdr>
          <w:top w:val="single" w:sz="4" w:space="1" w:color="auto"/>
          <w:left w:val="single" w:sz="4" w:space="4" w:color="auto"/>
          <w:bottom w:val="single" w:sz="4" w:space="1" w:color="auto"/>
          <w:right w:val="single" w:sz="4" w:space="4" w:color="auto"/>
        </w:pBdr>
        <w:jc w:val="center"/>
      </w:pPr>
      <w:r>
        <w:t>Annexe 1.a : Diagramme des classes métier</w:t>
      </w:r>
    </w:p>
    <w:p w:rsidR="00C7700F" w:rsidRDefault="00C7700F" w:rsidP="00C7700F">
      <w:pPr>
        <w:rPr>
          <w:sz w:val="16"/>
          <w:szCs w:val="16"/>
        </w:rPr>
      </w:pPr>
    </w:p>
    <w:p w:rsidR="00C7700F" w:rsidRDefault="00C7700F" w:rsidP="00C7700F">
      <w:r>
        <w:rPr>
          <w:noProof/>
          <w:lang w:eastAsia="fr-FR"/>
        </w:rPr>
        <w:drawing>
          <wp:inline distT="0" distB="0" distL="0" distR="0">
            <wp:extent cx="5756910" cy="2414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56910" cy="2414905"/>
                    </a:xfrm>
                    <a:prstGeom prst="rect">
                      <a:avLst/>
                    </a:prstGeom>
                    <a:noFill/>
                    <a:ln w="9525">
                      <a:noFill/>
                      <a:miter lim="800000"/>
                      <a:headEnd/>
                      <a:tailEnd/>
                    </a:ln>
                  </pic:spPr>
                </pic:pic>
              </a:graphicData>
            </a:graphic>
          </wp:inline>
        </w:drawing>
      </w:r>
    </w:p>
    <w:p w:rsidR="00C7700F" w:rsidRDefault="00C7700F" w:rsidP="00C7700F">
      <w:pPr>
        <w:pBdr>
          <w:top w:val="single" w:sz="4" w:space="1" w:color="auto"/>
          <w:left w:val="single" w:sz="4" w:space="4" w:color="auto"/>
          <w:bottom w:val="single" w:sz="4" w:space="1" w:color="auto"/>
          <w:right w:val="single" w:sz="4" w:space="4" w:color="auto"/>
        </w:pBdr>
        <w:jc w:val="center"/>
      </w:pPr>
      <w:r>
        <w:t>Annexe 1.b : Description textuelle partielle des classes métier</w:t>
      </w:r>
    </w:p>
    <w:p w:rsidR="00C7700F" w:rsidRDefault="00C7700F" w:rsidP="00C7700F">
      <w:pPr>
        <w:rPr>
          <w:sz w:val="16"/>
          <w:szCs w:val="16"/>
        </w:rPr>
      </w:pPr>
    </w:p>
    <w:p w:rsidR="00C7700F" w:rsidRDefault="00C7700F" w:rsidP="00C7700F">
      <w:pPr>
        <w:pStyle w:val="Titre8"/>
      </w:pPr>
      <w:r>
        <w:t>Classe Diffusion</w:t>
      </w:r>
    </w:p>
    <w:p w:rsidR="00C7700F" w:rsidRDefault="00C7700F" w:rsidP="00C7700F">
      <w:pPr>
        <w:pStyle w:val="ClasseDelimAttributsMethodes"/>
      </w:pPr>
      <w:r>
        <w:t>Attributs privés :</w:t>
      </w:r>
    </w:p>
    <w:p w:rsidR="00C7700F" w:rsidRDefault="00C7700F" w:rsidP="00C7700F">
      <w:pPr>
        <w:ind w:left="240" w:firstLine="240"/>
      </w:pPr>
      <w:proofErr w:type="gramStart"/>
      <w:r>
        <w:t>date</w:t>
      </w:r>
      <w:proofErr w:type="gramEnd"/>
      <w:r>
        <w:t xml:space="preserve"> : Date</w:t>
      </w:r>
    </w:p>
    <w:p w:rsidR="00C7700F" w:rsidRDefault="00C7700F" w:rsidP="00C7700F">
      <w:pPr>
        <w:ind w:left="240" w:firstLine="240"/>
      </w:pPr>
      <w:proofErr w:type="gramStart"/>
      <w:r>
        <w:t>tranche</w:t>
      </w:r>
      <w:proofErr w:type="gramEnd"/>
      <w:r>
        <w:t xml:space="preserve"> : Chaîne</w:t>
      </w:r>
    </w:p>
    <w:p w:rsidR="00C7700F" w:rsidRDefault="00C7700F" w:rsidP="00C7700F">
      <w:pPr>
        <w:pStyle w:val="ClasseDelimAttributsMethodes"/>
      </w:pPr>
      <w:r>
        <w:t>Méthode publique :</w:t>
      </w:r>
    </w:p>
    <w:p w:rsidR="00C7700F" w:rsidRDefault="00C7700F" w:rsidP="00C7700F">
      <w:pPr>
        <w:ind w:left="240" w:firstLine="240"/>
      </w:pPr>
      <w:r>
        <w:t xml:space="preserve">Fonction </w:t>
      </w:r>
      <w:proofErr w:type="spellStart"/>
      <w:proofErr w:type="gramStart"/>
      <w:r>
        <w:t>toXML</w:t>
      </w:r>
      <w:proofErr w:type="spellEnd"/>
      <w:r>
        <w:t>(</w:t>
      </w:r>
      <w:proofErr w:type="gramEnd"/>
      <w:r>
        <w:t>) : Chaîne</w:t>
      </w:r>
    </w:p>
    <w:p w:rsidR="00C7700F" w:rsidRDefault="00C7700F" w:rsidP="00C7700F">
      <w:pPr>
        <w:pStyle w:val="Titre8"/>
      </w:pPr>
      <w:proofErr w:type="spellStart"/>
      <w:r>
        <w:t>FinClasse</w:t>
      </w:r>
      <w:proofErr w:type="spellEnd"/>
    </w:p>
    <w:p w:rsidR="00C7700F" w:rsidRDefault="00C7700F" w:rsidP="00C7700F">
      <w:pPr>
        <w:rPr>
          <w:sz w:val="16"/>
          <w:szCs w:val="16"/>
        </w:rPr>
      </w:pPr>
    </w:p>
    <w:p w:rsidR="00C7700F" w:rsidRDefault="00C7700F" w:rsidP="00C7700F">
      <w:pPr>
        <w:pStyle w:val="Titre8"/>
      </w:pPr>
      <w:r>
        <w:t>Classe Message</w:t>
      </w:r>
    </w:p>
    <w:p w:rsidR="00C7700F" w:rsidRDefault="00C7700F" w:rsidP="00C7700F">
      <w:pPr>
        <w:pStyle w:val="ClasseDelimAttributsMethodes"/>
      </w:pPr>
      <w:r>
        <w:t>Attributs privés :</w:t>
      </w:r>
    </w:p>
    <w:p w:rsidR="00C7700F" w:rsidRDefault="00C7700F" w:rsidP="00C7700F">
      <w:pPr>
        <w:ind w:left="240" w:firstLine="240"/>
      </w:pPr>
      <w:proofErr w:type="gramStart"/>
      <w:r>
        <w:t>code</w:t>
      </w:r>
      <w:proofErr w:type="gramEnd"/>
      <w:r>
        <w:t xml:space="preserve"> : Chaîne</w:t>
      </w:r>
    </w:p>
    <w:p w:rsidR="00C7700F" w:rsidRDefault="00C7700F" w:rsidP="00C7700F">
      <w:pPr>
        <w:ind w:left="240" w:firstLine="240"/>
      </w:pPr>
      <w:proofErr w:type="gramStart"/>
      <w:r>
        <w:t>description</w:t>
      </w:r>
      <w:proofErr w:type="gramEnd"/>
      <w:r>
        <w:t xml:space="preserve"> : Chaîne</w:t>
      </w:r>
    </w:p>
    <w:p w:rsidR="00C7700F" w:rsidRDefault="00C7700F" w:rsidP="00C7700F">
      <w:pPr>
        <w:ind w:left="240" w:firstLine="240"/>
      </w:pPr>
      <w:proofErr w:type="spellStart"/>
      <w:proofErr w:type="gramStart"/>
      <w:r>
        <w:t>duree</w:t>
      </w:r>
      <w:proofErr w:type="spellEnd"/>
      <w:proofErr w:type="gramEnd"/>
      <w:r>
        <w:t xml:space="preserve"> : Entier</w:t>
      </w:r>
    </w:p>
    <w:p w:rsidR="00C7700F" w:rsidRDefault="00C7700F" w:rsidP="00C7700F">
      <w:pPr>
        <w:ind w:left="240" w:firstLine="240"/>
      </w:pPr>
      <w:proofErr w:type="spellStart"/>
      <w:proofErr w:type="gramStart"/>
      <w:r>
        <w:t>lesDiffusions</w:t>
      </w:r>
      <w:proofErr w:type="spellEnd"/>
      <w:proofErr w:type="gramEnd"/>
      <w:r>
        <w:t xml:space="preserve"> : Collection de Diffusion</w:t>
      </w:r>
    </w:p>
    <w:p w:rsidR="00C7700F" w:rsidRDefault="00C7700F" w:rsidP="00C7700F">
      <w:pPr>
        <w:pStyle w:val="ClasseDelimAttributsMethodes"/>
      </w:pPr>
      <w:r>
        <w:t>Méthodes publiques :</w:t>
      </w:r>
    </w:p>
    <w:p w:rsidR="00C7700F" w:rsidRDefault="00C7700F" w:rsidP="00C7700F">
      <w:pPr>
        <w:ind w:left="240" w:firstLine="240"/>
      </w:pPr>
      <w:r>
        <w:t xml:space="preserve">Fonction </w:t>
      </w:r>
      <w:proofErr w:type="spellStart"/>
      <w:proofErr w:type="gramStart"/>
      <w:r>
        <w:t>toXML</w:t>
      </w:r>
      <w:proofErr w:type="spellEnd"/>
      <w:r>
        <w:t>(</w:t>
      </w:r>
      <w:proofErr w:type="gramEnd"/>
      <w:r>
        <w:t>) : Chaîne</w:t>
      </w:r>
    </w:p>
    <w:p w:rsidR="00C7700F" w:rsidRDefault="00C7700F" w:rsidP="00C7700F">
      <w:pPr>
        <w:ind w:firstLine="480"/>
        <w:rPr>
          <w:rStyle w:val="CommentairesCar"/>
        </w:rPr>
      </w:pPr>
      <w:r>
        <w:t xml:space="preserve">Fonction </w:t>
      </w:r>
      <w:proofErr w:type="spellStart"/>
      <w:proofErr w:type="gramStart"/>
      <w:r>
        <w:t>getLesDiffusions</w:t>
      </w:r>
      <w:proofErr w:type="spellEnd"/>
      <w:r>
        <w:t>(</w:t>
      </w:r>
      <w:proofErr w:type="gramEnd"/>
      <w:r>
        <w:t>) : Collection de Diffusion</w:t>
      </w:r>
      <w:r>
        <w:rPr>
          <w:i/>
          <w:iCs/>
          <w:sz w:val="22"/>
          <w:szCs w:val="22"/>
        </w:rPr>
        <w:t>//retourne l'attribut privé</w:t>
      </w:r>
      <w:r>
        <w:br/>
      </w:r>
      <w:r>
        <w:rPr>
          <w:rStyle w:val="CommentairesCar"/>
        </w:rPr>
        <w:tab/>
      </w:r>
      <w:r>
        <w:rPr>
          <w:rStyle w:val="CommentairesCar"/>
        </w:rPr>
        <w:tab/>
      </w:r>
      <w:r>
        <w:rPr>
          <w:rStyle w:val="CommentairesCar"/>
        </w:rPr>
        <w:tab/>
      </w:r>
      <w:r>
        <w:rPr>
          <w:rStyle w:val="CommentairesCar"/>
        </w:rPr>
        <w:tab/>
      </w:r>
      <w:r>
        <w:rPr>
          <w:rStyle w:val="CommentairesCar"/>
        </w:rPr>
        <w:tab/>
      </w:r>
      <w:r>
        <w:rPr>
          <w:rStyle w:val="CommentairesCar"/>
        </w:rPr>
        <w:tab/>
      </w:r>
      <w:r>
        <w:rPr>
          <w:rStyle w:val="CommentairesCar"/>
        </w:rPr>
        <w:tab/>
      </w:r>
      <w:r>
        <w:rPr>
          <w:rStyle w:val="CommentairesCar"/>
        </w:rPr>
        <w:tab/>
        <w:t xml:space="preserve">// </w:t>
      </w:r>
      <w:proofErr w:type="spellStart"/>
      <w:r>
        <w:rPr>
          <w:rStyle w:val="CommentairesCar"/>
        </w:rPr>
        <w:t>lesDiffusions</w:t>
      </w:r>
      <w:proofErr w:type="spellEnd"/>
    </w:p>
    <w:p w:rsidR="00C7700F" w:rsidRDefault="00C7700F" w:rsidP="00C7700F">
      <w:pPr>
        <w:pStyle w:val="Titre8"/>
      </w:pPr>
      <w:proofErr w:type="spellStart"/>
      <w:r>
        <w:t>FinClasse</w:t>
      </w:r>
      <w:proofErr w:type="spellEnd"/>
    </w:p>
    <w:p w:rsidR="00C7700F" w:rsidRDefault="00C7700F" w:rsidP="00C7700F">
      <w:pPr>
        <w:rPr>
          <w:sz w:val="16"/>
          <w:szCs w:val="16"/>
        </w:rPr>
      </w:pPr>
    </w:p>
    <w:p w:rsidR="00C7700F" w:rsidRDefault="00C7700F" w:rsidP="00C7700F">
      <w:pPr>
        <w:pStyle w:val="Titre8"/>
      </w:pPr>
      <w:r>
        <w:t>Classe Annonceur</w:t>
      </w:r>
    </w:p>
    <w:p w:rsidR="00C7700F" w:rsidRDefault="00C7700F" w:rsidP="00C7700F">
      <w:pPr>
        <w:pStyle w:val="ClasseDelimAttributsMethodes"/>
      </w:pPr>
      <w:r>
        <w:t>Attribut privé :</w:t>
      </w:r>
    </w:p>
    <w:p w:rsidR="00C7700F" w:rsidRDefault="00C7700F" w:rsidP="00C7700F">
      <w:r>
        <w:tab/>
      </w:r>
      <w:proofErr w:type="spellStart"/>
      <w:proofErr w:type="gramStart"/>
      <w:r>
        <w:t>lesMessages</w:t>
      </w:r>
      <w:proofErr w:type="spellEnd"/>
      <w:proofErr w:type="gramEnd"/>
      <w:r>
        <w:t xml:space="preserve"> : Collection de Message</w:t>
      </w:r>
    </w:p>
    <w:p w:rsidR="00C7700F" w:rsidRDefault="00C7700F" w:rsidP="00C7700F">
      <w:pPr>
        <w:pStyle w:val="ClasseDelimAttributsMethodes"/>
      </w:pPr>
      <w:r>
        <w:t>Méthodes publiques :</w:t>
      </w:r>
    </w:p>
    <w:p w:rsidR="00C7700F" w:rsidRDefault="00C7700F" w:rsidP="00C7700F">
      <w:r>
        <w:tab/>
        <w:t xml:space="preserve">Fonction </w:t>
      </w:r>
      <w:proofErr w:type="spellStart"/>
      <w:proofErr w:type="gramStart"/>
      <w:r>
        <w:t>getMessage</w:t>
      </w:r>
      <w:proofErr w:type="spellEnd"/>
      <w:r>
        <w:t>(</w:t>
      </w:r>
      <w:proofErr w:type="spellStart"/>
      <w:proofErr w:type="gramEnd"/>
      <w:r>
        <w:t>codeMessage</w:t>
      </w:r>
      <w:proofErr w:type="spellEnd"/>
      <w:r>
        <w:t xml:space="preserve"> : Chaîne) : Message </w:t>
      </w:r>
    </w:p>
    <w:p w:rsidR="00C7700F" w:rsidRDefault="00C7700F" w:rsidP="00C7700F">
      <w:pPr>
        <w:pStyle w:val="Commentaires"/>
      </w:pPr>
      <w:r>
        <w:t xml:space="preserve">// </w:t>
      </w:r>
      <w:proofErr w:type="gramStart"/>
      <w:r>
        <w:t>retourne</w:t>
      </w:r>
      <w:proofErr w:type="gramEnd"/>
      <w:r>
        <w:t xml:space="preserve"> le message dont le code est passé en paramètre</w:t>
      </w:r>
    </w:p>
    <w:p w:rsidR="00C7700F" w:rsidRDefault="00C7700F" w:rsidP="00C7700F">
      <w:r>
        <w:tab/>
        <w:t xml:space="preserve">Fonction </w:t>
      </w:r>
      <w:proofErr w:type="gramStart"/>
      <w:r>
        <w:t>existe(</w:t>
      </w:r>
      <w:proofErr w:type="spellStart"/>
      <w:proofErr w:type="gramEnd"/>
      <w:r>
        <w:t>codeMessage</w:t>
      </w:r>
      <w:proofErr w:type="spellEnd"/>
      <w:r>
        <w:t xml:space="preserve"> : Chaîne) : Booléen </w:t>
      </w:r>
    </w:p>
    <w:p w:rsidR="00C7700F" w:rsidRDefault="00C7700F" w:rsidP="00C7700F">
      <w:pPr>
        <w:pStyle w:val="Commentaires"/>
        <w:ind w:left="708" w:firstLine="0"/>
      </w:pPr>
      <w:r>
        <w:t xml:space="preserve">// </w:t>
      </w:r>
      <w:proofErr w:type="gramStart"/>
      <w:r>
        <w:t>retourne</w:t>
      </w:r>
      <w:proofErr w:type="gramEnd"/>
      <w:r>
        <w:t xml:space="preserve"> un booléen qui indique si le code passé en paramètre existe dans la // collection </w:t>
      </w:r>
      <w:proofErr w:type="spellStart"/>
      <w:r>
        <w:t>lesMessages</w:t>
      </w:r>
      <w:proofErr w:type="spellEnd"/>
    </w:p>
    <w:p w:rsidR="00C7700F" w:rsidRDefault="00C7700F" w:rsidP="00C7700F">
      <w:pPr>
        <w:ind w:right="-285"/>
        <w:rPr>
          <w:i/>
          <w:iCs/>
        </w:rPr>
      </w:pPr>
      <w:r>
        <w:tab/>
      </w:r>
    </w:p>
    <w:p w:rsidR="00C7700F" w:rsidRDefault="00C7700F" w:rsidP="00C7700F">
      <w:pPr>
        <w:pStyle w:val="Titre8"/>
        <w:numPr>
          <w:ins w:id="2" w:author="Unknown"/>
        </w:numPr>
      </w:pPr>
      <w:proofErr w:type="spellStart"/>
      <w:r>
        <w:t>FinClasse</w:t>
      </w:r>
      <w:proofErr w:type="spellEnd"/>
    </w:p>
    <w:p w:rsidR="00C7700F" w:rsidRDefault="00C7700F" w:rsidP="00C7700F">
      <w:pPr>
        <w:rPr>
          <w:color w:val="000000"/>
          <w:sz w:val="16"/>
          <w:szCs w:val="16"/>
        </w:rPr>
      </w:pPr>
    </w:p>
    <w:p w:rsidR="00C7700F" w:rsidRDefault="00C7700F" w:rsidP="00C7700F">
      <w:pPr>
        <w:rPr>
          <w:color w:val="000000"/>
          <w:sz w:val="16"/>
          <w:szCs w:val="16"/>
        </w:rPr>
      </w:pPr>
    </w:p>
    <w:p w:rsidR="00C7700F" w:rsidRDefault="00C7700F" w:rsidP="00C7700F">
      <w:pPr>
        <w:rPr>
          <w:color w:val="000000"/>
          <w:sz w:val="16"/>
          <w:szCs w:val="16"/>
        </w:rPr>
      </w:pPr>
    </w:p>
    <w:p w:rsidR="00C7700F" w:rsidRDefault="00C7700F" w:rsidP="00C7700F">
      <w:pPr>
        <w:pBdr>
          <w:top w:val="single" w:sz="4" w:space="1" w:color="auto"/>
          <w:left w:val="single" w:sz="4" w:space="4" w:color="auto"/>
          <w:bottom w:val="single" w:sz="4" w:space="1" w:color="auto"/>
          <w:right w:val="single" w:sz="4" w:space="4" w:color="auto"/>
        </w:pBdr>
        <w:jc w:val="center"/>
      </w:pPr>
      <w:r>
        <w:br w:type="page"/>
      </w:r>
      <w:r>
        <w:lastRenderedPageBreak/>
        <w:t>Annexe 1.c : Description de la classe technique Collection de &lt;nom de la classe&gt;</w:t>
      </w:r>
    </w:p>
    <w:p w:rsidR="00C7700F" w:rsidRDefault="00C7700F" w:rsidP="00C7700F"/>
    <w:p w:rsidR="00C7700F" w:rsidRDefault="00C7700F" w:rsidP="00C7700F">
      <w:pPr>
        <w:rPr>
          <w:color w:val="000000"/>
          <w:szCs w:val="22"/>
        </w:rPr>
      </w:pPr>
      <w:r>
        <w:rPr>
          <w:color w:val="000000"/>
          <w:szCs w:val="22"/>
        </w:rPr>
        <w:t>Cette classe permet d'enregistrer des objets d'une classe précisée dans la déclaration.</w:t>
      </w:r>
    </w:p>
    <w:p w:rsidR="00C7700F" w:rsidRDefault="00C7700F" w:rsidP="00C7700F">
      <w:pPr>
        <w:rPr>
          <w:color w:val="000000"/>
          <w:szCs w:val="22"/>
        </w:rPr>
      </w:pPr>
      <w:r>
        <w:rPr>
          <w:color w:val="000000"/>
          <w:szCs w:val="22"/>
        </w:rPr>
        <w:t>Exemples de déclaration :</w:t>
      </w:r>
    </w:p>
    <w:p w:rsidR="00C7700F" w:rsidRDefault="00C7700F" w:rsidP="00C7700F">
      <w:pPr>
        <w:ind w:left="708"/>
        <w:rPr>
          <w:color w:val="000000"/>
          <w:szCs w:val="22"/>
        </w:rPr>
      </w:pPr>
      <w:proofErr w:type="spellStart"/>
      <w:proofErr w:type="gramStart"/>
      <w:r>
        <w:rPr>
          <w:color w:val="000000"/>
          <w:szCs w:val="22"/>
        </w:rPr>
        <w:t>lesDiffusions</w:t>
      </w:r>
      <w:proofErr w:type="spellEnd"/>
      <w:proofErr w:type="gramEnd"/>
      <w:r>
        <w:rPr>
          <w:color w:val="000000"/>
          <w:szCs w:val="22"/>
        </w:rPr>
        <w:t xml:space="preserve"> : Collection de Diffusion // contient des objets de type Diffusion</w:t>
      </w:r>
    </w:p>
    <w:p w:rsidR="00C7700F" w:rsidRDefault="00C7700F" w:rsidP="00C7700F">
      <w:pPr>
        <w:ind w:left="708"/>
        <w:rPr>
          <w:color w:val="000000"/>
          <w:szCs w:val="22"/>
        </w:rPr>
      </w:pPr>
      <w:proofErr w:type="spellStart"/>
      <w:proofErr w:type="gramStart"/>
      <w:r>
        <w:rPr>
          <w:color w:val="000000"/>
          <w:szCs w:val="22"/>
        </w:rPr>
        <w:t>lesMessages</w:t>
      </w:r>
      <w:proofErr w:type="spellEnd"/>
      <w:proofErr w:type="gramEnd"/>
      <w:r>
        <w:rPr>
          <w:color w:val="000000"/>
          <w:szCs w:val="22"/>
        </w:rPr>
        <w:t xml:space="preserve"> : Collection de Message // contient des objets de type Message</w:t>
      </w:r>
    </w:p>
    <w:p w:rsidR="00C7700F" w:rsidRDefault="00C7700F" w:rsidP="00C7700F">
      <w:pPr>
        <w:rPr>
          <w:color w:val="000000"/>
          <w:szCs w:val="22"/>
        </w:rPr>
      </w:pPr>
    </w:p>
    <w:p w:rsidR="00C7700F" w:rsidRDefault="00C7700F" w:rsidP="00C7700F">
      <w:pPr>
        <w:rPr>
          <w:color w:val="000000"/>
          <w:szCs w:val="22"/>
        </w:rPr>
      </w:pPr>
      <w:r>
        <w:rPr>
          <w:b/>
          <w:bCs/>
          <w:color w:val="000000"/>
          <w:szCs w:val="22"/>
        </w:rPr>
        <w:t>Classe Collection de &lt;nom de la classe&gt;</w:t>
      </w:r>
      <w:r>
        <w:rPr>
          <w:color w:val="000000"/>
          <w:szCs w:val="22"/>
        </w:rPr>
        <w:t xml:space="preserve"> // Méthodes publiques </w:t>
      </w:r>
    </w:p>
    <w:p w:rsidR="00C7700F" w:rsidRDefault="00C7700F" w:rsidP="00C7700F">
      <w:pPr>
        <w:ind w:left="308"/>
        <w:rPr>
          <w:color w:val="000000"/>
          <w:szCs w:val="22"/>
        </w:rPr>
      </w:pPr>
      <w:r>
        <w:rPr>
          <w:color w:val="000000"/>
          <w:szCs w:val="22"/>
        </w:rPr>
        <w:t xml:space="preserve">Fonction </w:t>
      </w:r>
      <w:proofErr w:type="gramStart"/>
      <w:r>
        <w:rPr>
          <w:color w:val="000000"/>
          <w:szCs w:val="22"/>
        </w:rPr>
        <w:t>cardinal(</w:t>
      </w:r>
      <w:proofErr w:type="gramEnd"/>
      <w:r>
        <w:rPr>
          <w:color w:val="000000"/>
          <w:szCs w:val="22"/>
        </w:rPr>
        <w:t xml:space="preserve">) : Entier </w:t>
      </w:r>
    </w:p>
    <w:p w:rsidR="00C7700F" w:rsidRDefault="00C7700F" w:rsidP="00C7700F">
      <w:pPr>
        <w:pStyle w:val="Commentaires"/>
        <w:rPr>
          <w:szCs w:val="12"/>
        </w:rPr>
      </w:pPr>
      <w:r>
        <w:t xml:space="preserve">// Renvoie le nombre d'éléments de la collection </w:t>
      </w:r>
      <w:r>
        <w:br/>
      </w:r>
    </w:p>
    <w:p w:rsidR="00C7700F" w:rsidRDefault="00C7700F" w:rsidP="00C7700F">
      <w:pPr>
        <w:ind w:left="308"/>
        <w:rPr>
          <w:color w:val="000000"/>
          <w:szCs w:val="22"/>
        </w:rPr>
      </w:pPr>
      <w:r>
        <w:rPr>
          <w:color w:val="000000"/>
          <w:szCs w:val="22"/>
        </w:rPr>
        <w:t xml:space="preserve">Fonction existe(e </w:t>
      </w:r>
      <w:proofErr w:type="spellStart"/>
      <w:r>
        <w:rPr>
          <w:color w:val="000000"/>
          <w:szCs w:val="22"/>
        </w:rPr>
        <w:t>unObjet</w:t>
      </w:r>
      <w:proofErr w:type="spellEnd"/>
      <w:r>
        <w:rPr>
          <w:color w:val="000000"/>
          <w:szCs w:val="22"/>
        </w:rPr>
        <w:t xml:space="preserve"> : Objet de la classe) : Booléen </w:t>
      </w:r>
    </w:p>
    <w:p w:rsidR="00C7700F" w:rsidRDefault="00C7700F" w:rsidP="00C7700F">
      <w:pPr>
        <w:pStyle w:val="Commentaires"/>
        <w:rPr>
          <w:szCs w:val="12"/>
        </w:rPr>
      </w:pPr>
      <w:r>
        <w:t xml:space="preserve">// Teste si </w:t>
      </w:r>
      <w:proofErr w:type="spellStart"/>
      <w:r>
        <w:t>unObjet</w:t>
      </w:r>
      <w:proofErr w:type="spellEnd"/>
      <w:r>
        <w:t xml:space="preserve"> existe dans la collection </w:t>
      </w:r>
      <w:r>
        <w:br/>
      </w:r>
    </w:p>
    <w:p w:rsidR="00C7700F" w:rsidRDefault="00C7700F" w:rsidP="00C7700F">
      <w:pPr>
        <w:ind w:left="308"/>
        <w:rPr>
          <w:color w:val="000000"/>
          <w:szCs w:val="22"/>
        </w:rPr>
      </w:pPr>
      <w:r>
        <w:rPr>
          <w:color w:val="000000"/>
          <w:szCs w:val="22"/>
        </w:rPr>
        <w:t xml:space="preserve">Fonction index(e </w:t>
      </w:r>
      <w:proofErr w:type="spellStart"/>
      <w:r>
        <w:rPr>
          <w:color w:val="000000"/>
          <w:szCs w:val="22"/>
        </w:rPr>
        <w:t>unObjet</w:t>
      </w:r>
      <w:proofErr w:type="spellEnd"/>
      <w:r>
        <w:rPr>
          <w:color w:val="000000"/>
          <w:szCs w:val="22"/>
        </w:rPr>
        <w:t xml:space="preserve"> : Objet de la classe) : Entier </w:t>
      </w:r>
    </w:p>
    <w:p w:rsidR="00C7700F" w:rsidRDefault="00C7700F" w:rsidP="00C7700F">
      <w:pPr>
        <w:pStyle w:val="Commentaires"/>
        <w:rPr>
          <w:sz w:val="24"/>
          <w:szCs w:val="12"/>
        </w:rPr>
      </w:pPr>
      <w:r>
        <w:rPr>
          <w:sz w:val="24"/>
          <w:szCs w:val="12"/>
        </w:rPr>
        <w:t xml:space="preserve">// Renvoie l'index de </w:t>
      </w:r>
      <w:proofErr w:type="spellStart"/>
      <w:r>
        <w:rPr>
          <w:sz w:val="24"/>
          <w:szCs w:val="12"/>
        </w:rPr>
        <w:t>unObjet</w:t>
      </w:r>
      <w:proofErr w:type="spellEnd"/>
      <w:r>
        <w:rPr>
          <w:sz w:val="24"/>
          <w:szCs w:val="12"/>
        </w:rPr>
        <w:t xml:space="preserve">, le premier objet de la collection a pour index 1 </w:t>
      </w:r>
    </w:p>
    <w:p w:rsidR="00C7700F" w:rsidRDefault="00C7700F" w:rsidP="00C7700F">
      <w:pPr>
        <w:ind w:left="308"/>
        <w:rPr>
          <w:color w:val="000000"/>
          <w:szCs w:val="12"/>
        </w:rPr>
      </w:pPr>
    </w:p>
    <w:p w:rsidR="00C7700F" w:rsidRDefault="00C7700F" w:rsidP="00C7700F">
      <w:pPr>
        <w:ind w:left="308"/>
        <w:rPr>
          <w:color w:val="000000"/>
          <w:szCs w:val="22"/>
        </w:rPr>
      </w:pPr>
      <w:r>
        <w:rPr>
          <w:color w:val="000000"/>
          <w:szCs w:val="22"/>
        </w:rPr>
        <w:t xml:space="preserve">Fonction </w:t>
      </w:r>
      <w:proofErr w:type="spellStart"/>
      <w:r>
        <w:rPr>
          <w:color w:val="000000"/>
          <w:szCs w:val="22"/>
        </w:rPr>
        <w:t>extraireObjet</w:t>
      </w:r>
      <w:proofErr w:type="spellEnd"/>
      <w:r>
        <w:rPr>
          <w:color w:val="000000"/>
          <w:szCs w:val="22"/>
        </w:rPr>
        <w:t xml:space="preserve">(e </w:t>
      </w:r>
      <w:proofErr w:type="spellStart"/>
      <w:r>
        <w:rPr>
          <w:color w:val="000000"/>
          <w:szCs w:val="22"/>
        </w:rPr>
        <w:t>unIndex</w:t>
      </w:r>
      <w:proofErr w:type="spellEnd"/>
      <w:r>
        <w:rPr>
          <w:color w:val="000000"/>
          <w:szCs w:val="22"/>
        </w:rPr>
        <w:t xml:space="preserve"> : Entier) : Objet </w:t>
      </w:r>
    </w:p>
    <w:p w:rsidR="00C7700F" w:rsidRDefault="00C7700F" w:rsidP="00C7700F">
      <w:pPr>
        <w:pStyle w:val="Commentaires"/>
        <w:rPr>
          <w:sz w:val="24"/>
          <w:szCs w:val="12"/>
        </w:rPr>
      </w:pPr>
      <w:r>
        <w:rPr>
          <w:sz w:val="24"/>
          <w:szCs w:val="12"/>
        </w:rPr>
        <w:t xml:space="preserve">// Retourne l'objet d'index </w:t>
      </w:r>
      <w:proofErr w:type="spellStart"/>
      <w:r>
        <w:rPr>
          <w:sz w:val="24"/>
          <w:szCs w:val="12"/>
        </w:rPr>
        <w:t>unIndex</w:t>
      </w:r>
      <w:proofErr w:type="spellEnd"/>
    </w:p>
    <w:p w:rsidR="00C7700F" w:rsidRDefault="00C7700F" w:rsidP="00C7700F">
      <w:pPr>
        <w:ind w:left="308"/>
        <w:rPr>
          <w:color w:val="000000"/>
          <w:szCs w:val="12"/>
        </w:rPr>
      </w:pPr>
    </w:p>
    <w:p w:rsidR="00C7700F" w:rsidRDefault="00C7700F" w:rsidP="00C7700F">
      <w:pPr>
        <w:ind w:left="308"/>
        <w:rPr>
          <w:color w:val="000000"/>
          <w:szCs w:val="22"/>
        </w:rPr>
      </w:pPr>
      <w:r>
        <w:rPr>
          <w:color w:val="000000"/>
          <w:szCs w:val="22"/>
        </w:rPr>
        <w:t xml:space="preserve">Procédure ajouter(e </w:t>
      </w:r>
      <w:proofErr w:type="spellStart"/>
      <w:r>
        <w:rPr>
          <w:color w:val="000000"/>
          <w:szCs w:val="22"/>
        </w:rPr>
        <w:t>unObjet</w:t>
      </w:r>
      <w:proofErr w:type="spellEnd"/>
      <w:r>
        <w:rPr>
          <w:color w:val="000000"/>
          <w:szCs w:val="22"/>
        </w:rPr>
        <w:t xml:space="preserve"> : Objet de la classe) </w:t>
      </w:r>
    </w:p>
    <w:p w:rsidR="00C7700F" w:rsidRDefault="00C7700F" w:rsidP="00C7700F">
      <w:pPr>
        <w:pStyle w:val="Commentaires"/>
      </w:pPr>
      <w:r>
        <w:t xml:space="preserve">// Ajoute un objet à la collection </w:t>
      </w:r>
    </w:p>
    <w:p w:rsidR="00C7700F" w:rsidRDefault="00C7700F" w:rsidP="00C7700F">
      <w:pPr>
        <w:ind w:left="308"/>
        <w:rPr>
          <w:color w:val="000000"/>
          <w:szCs w:val="12"/>
        </w:rPr>
      </w:pPr>
    </w:p>
    <w:p w:rsidR="00C7700F" w:rsidRDefault="00C7700F" w:rsidP="00C7700F">
      <w:pPr>
        <w:ind w:left="308"/>
        <w:rPr>
          <w:color w:val="000000"/>
          <w:szCs w:val="22"/>
        </w:rPr>
      </w:pPr>
      <w:r>
        <w:rPr>
          <w:color w:val="000000"/>
          <w:szCs w:val="22"/>
        </w:rPr>
        <w:t xml:space="preserve">Procédure enlever(e </w:t>
      </w:r>
      <w:proofErr w:type="spellStart"/>
      <w:r>
        <w:rPr>
          <w:color w:val="000000"/>
          <w:szCs w:val="22"/>
        </w:rPr>
        <w:t>unIndex</w:t>
      </w:r>
      <w:proofErr w:type="spellEnd"/>
      <w:r>
        <w:rPr>
          <w:color w:val="000000"/>
          <w:szCs w:val="22"/>
        </w:rPr>
        <w:t xml:space="preserve"> : Entier) </w:t>
      </w:r>
    </w:p>
    <w:p w:rsidR="00C7700F" w:rsidRDefault="00C7700F" w:rsidP="00C7700F">
      <w:pPr>
        <w:pStyle w:val="Commentaires"/>
      </w:pPr>
      <w:r>
        <w:t xml:space="preserve">// Supprime l'objet d'index </w:t>
      </w:r>
      <w:proofErr w:type="spellStart"/>
      <w:r>
        <w:t>unIndex</w:t>
      </w:r>
      <w:proofErr w:type="spellEnd"/>
      <w:r>
        <w:t xml:space="preserve"> de la collection </w:t>
      </w:r>
    </w:p>
    <w:p w:rsidR="00C7700F" w:rsidRDefault="00C7700F" w:rsidP="00C7700F">
      <w:pPr>
        <w:ind w:left="308"/>
        <w:rPr>
          <w:color w:val="000000"/>
          <w:szCs w:val="12"/>
        </w:rPr>
      </w:pPr>
    </w:p>
    <w:p w:rsidR="00C7700F" w:rsidRDefault="00C7700F" w:rsidP="00C7700F">
      <w:pPr>
        <w:ind w:left="308"/>
        <w:rPr>
          <w:color w:val="000000"/>
          <w:szCs w:val="22"/>
        </w:rPr>
      </w:pPr>
      <w:r>
        <w:rPr>
          <w:color w:val="000000"/>
          <w:szCs w:val="22"/>
        </w:rPr>
        <w:t xml:space="preserve">Procédure </w:t>
      </w:r>
      <w:proofErr w:type="gramStart"/>
      <w:r>
        <w:rPr>
          <w:color w:val="000000"/>
          <w:szCs w:val="22"/>
        </w:rPr>
        <w:t>vider()</w:t>
      </w:r>
      <w:proofErr w:type="gramEnd"/>
    </w:p>
    <w:p w:rsidR="00C7700F" w:rsidRDefault="00C7700F" w:rsidP="00C7700F">
      <w:pPr>
        <w:pStyle w:val="Commentaires"/>
      </w:pPr>
      <w:r>
        <w:t xml:space="preserve">// Vide le contenu de la collection </w:t>
      </w:r>
    </w:p>
    <w:p w:rsidR="00C7700F" w:rsidRDefault="00C7700F" w:rsidP="00C7700F">
      <w:pPr>
        <w:ind w:left="308"/>
        <w:rPr>
          <w:color w:val="000000"/>
          <w:szCs w:val="22"/>
        </w:rPr>
      </w:pPr>
    </w:p>
    <w:p w:rsidR="00C7700F" w:rsidRDefault="00C7700F" w:rsidP="00C7700F">
      <w:pPr>
        <w:ind w:left="308"/>
        <w:rPr>
          <w:color w:val="000000"/>
          <w:szCs w:val="22"/>
        </w:rPr>
      </w:pPr>
      <w:r>
        <w:rPr>
          <w:color w:val="000000"/>
          <w:szCs w:val="22"/>
        </w:rPr>
        <w:t xml:space="preserve">Procédure </w:t>
      </w:r>
      <w:proofErr w:type="gramStart"/>
      <w:r>
        <w:rPr>
          <w:color w:val="000000"/>
          <w:szCs w:val="22"/>
        </w:rPr>
        <w:t>trier()</w:t>
      </w:r>
      <w:proofErr w:type="gramEnd"/>
    </w:p>
    <w:p w:rsidR="00C7700F" w:rsidRDefault="00C7700F" w:rsidP="00C7700F">
      <w:pPr>
        <w:pStyle w:val="Commentaires"/>
      </w:pPr>
      <w:r>
        <w:t xml:space="preserve">// </w:t>
      </w:r>
      <w:proofErr w:type="gramStart"/>
      <w:r>
        <w:t>trie</w:t>
      </w:r>
      <w:proofErr w:type="gramEnd"/>
      <w:r>
        <w:t xml:space="preserve"> les objets de la collection en utilisant la méthode </w:t>
      </w:r>
      <w:r>
        <w:rPr>
          <w:iCs/>
        </w:rPr>
        <w:t>compare</w:t>
      </w:r>
      <w:r>
        <w:t xml:space="preserve"> présente dans la </w:t>
      </w:r>
    </w:p>
    <w:p w:rsidR="00C7700F" w:rsidRDefault="00C7700F" w:rsidP="00C7700F">
      <w:pPr>
        <w:pStyle w:val="Commentaires"/>
      </w:pPr>
      <w:r>
        <w:t xml:space="preserve">// </w:t>
      </w:r>
      <w:proofErr w:type="gramStart"/>
      <w:r>
        <w:t>classe</w:t>
      </w:r>
      <w:proofErr w:type="gramEnd"/>
      <w:r>
        <w:t xml:space="preserve"> des objets de la collection</w:t>
      </w:r>
    </w:p>
    <w:p w:rsidR="00C7700F" w:rsidRDefault="00C7700F" w:rsidP="00C7700F">
      <w:pPr>
        <w:rPr>
          <w:b/>
          <w:bCs/>
          <w:color w:val="000000"/>
          <w:szCs w:val="22"/>
        </w:rPr>
      </w:pPr>
      <w:proofErr w:type="spellStart"/>
      <w:r>
        <w:rPr>
          <w:b/>
          <w:bCs/>
          <w:color w:val="000000"/>
          <w:szCs w:val="22"/>
        </w:rPr>
        <w:t>FinClasse</w:t>
      </w:r>
      <w:proofErr w:type="spellEnd"/>
    </w:p>
    <w:p w:rsidR="00C7700F" w:rsidRPr="00CD0F3A" w:rsidRDefault="00C7700F" w:rsidP="00C7700F">
      <w:pPr>
        <w:jc w:val="center"/>
        <w:rPr>
          <w:b/>
        </w:rPr>
      </w:pPr>
      <w:r>
        <w:br w:type="page"/>
      </w:r>
      <w:r w:rsidRPr="00CD0F3A">
        <w:rPr>
          <w:b/>
        </w:rPr>
        <w:lastRenderedPageBreak/>
        <w:t>Annexe 2</w:t>
      </w:r>
    </w:p>
    <w:p w:rsidR="00C7700F" w:rsidRDefault="00C7700F" w:rsidP="00C7700F"/>
    <w:p w:rsidR="00C7700F" w:rsidRDefault="00C7700F" w:rsidP="00C7700F">
      <w:pPr>
        <w:pBdr>
          <w:top w:val="single" w:sz="4" w:space="1" w:color="auto"/>
          <w:left w:val="single" w:sz="4" w:space="4" w:color="auto"/>
          <w:bottom w:val="single" w:sz="4" w:space="1" w:color="auto"/>
          <w:right w:val="single" w:sz="4" w:space="4" w:color="auto"/>
        </w:pBdr>
        <w:jc w:val="center"/>
      </w:pPr>
      <w:r>
        <w:t>Annexe 2.a : Cas d’utilisation</w:t>
      </w:r>
    </w:p>
    <w:p w:rsidR="00C7700F" w:rsidRDefault="00C7700F" w:rsidP="00C7700F">
      <w:pPr>
        <w:pStyle w:val="Corpsdetexte"/>
        <w:rPr>
          <w:b/>
        </w:rPr>
      </w:pPr>
    </w:p>
    <w:p w:rsidR="00C7700F" w:rsidRDefault="00C7700F" w:rsidP="00C7700F">
      <w:pPr>
        <w:pStyle w:val="Corpsdetexte"/>
      </w:pPr>
      <w:r>
        <w:rPr>
          <w:b/>
        </w:rPr>
        <w:t xml:space="preserve">Cas d'utilisation </w:t>
      </w:r>
      <w:r>
        <w:t>: Visualisation d'un message publicitaire au format XML</w:t>
      </w:r>
    </w:p>
    <w:p w:rsidR="00C7700F" w:rsidRDefault="00C7700F" w:rsidP="00C7700F">
      <w:pPr>
        <w:pStyle w:val="Corpsdetexte"/>
      </w:pPr>
      <w:r>
        <w:rPr>
          <w:b/>
        </w:rPr>
        <w:t xml:space="preserve">Acteur </w:t>
      </w:r>
      <w:r>
        <w:t>: Gestionnaire</w:t>
      </w:r>
    </w:p>
    <w:p w:rsidR="00C7700F" w:rsidRDefault="00C7700F" w:rsidP="00C7700F">
      <w:pPr>
        <w:pStyle w:val="Corpsdetexte"/>
        <w:ind w:left="707"/>
      </w:pPr>
    </w:p>
    <w:p w:rsidR="00C7700F" w:rsidRDefault="00C7700F" w:rsidP="00C7700F">
      <w:pPr>
        <w:pStyle w:val="Corpsdetexte"/>
        <w:rPr>
          <w:b/>
        </w:rPr>
      </w:pPr>
      <w:r>
        <w:rPr>
          <w:b/>
        </w:rPr>
        <w:t xml:space="preserve">Scénario typique </w:t>
      </w:r>
    </w:p>
    <w:p w:rsidR="00C7700F" w:rsidRDefault="00C7700F" w:rsidP="00C7700F">
      <w:pPr>
        <w:pStyle w:val="Corpsdetexte"/>
        <w:numPr>
          <w:ilvl w:val="0"/>
          <w:numId w:val="3"/>
        </w:numPr>
        <w:tabs>
          <w:tab w:val="left" w:pos="0"/>
        </w:tabs>
      </w:pPr>
      <w:r>
        <w:t>Le système communique un formulaire de visualisation (voir maquette IHM).</w:t>
      </w:r>
    </w:p>
    <w:p w:rsidR="00C7700F" w:rsidRDefault="00C7700F" w:rsidP="00C7700F">
      <w:pPr>
        <w:pStyle w:val="Corpsdetexte"/>
        <w:numPr>
          <w:ilvl w:val="0"/>
          <w:numId w:val="3"/>
        </w:numPr>
        <w:tabs>
          <w:tab w:val="left" w:pos="0"/>
        </w:tabs>
      </w:pPr>
      <w:r>
        <w:t>Le gestionnaire soumet le code d'un message publicitaire au système.</w:t>
      </w:r>
    </w:p>
    <w:p w:rsidR="00C7700F" w:rsidRDefault="00C7700F" w:rsidP="00C7700F">
      <w:pPr>
        <w:pStyle w:val="Corpsdetexte"/>
        <w:numPr>
          <w:ilvl w:val="0"/>
          <w:numId w:val="3"/>
        </w:numPr>
        <w:tabs>
          <w:tab w:val="left" w:pos="0"/>
        </w:tabs>
      </w:pPr>
      <w:r>
        <w:t>Le système lui retourne une représentation XML de certaines de ses propriétés : code, description, durée, dates et tranches horaires de diffusion du message.</w:t>
      </w:r>
    </w:p>
    <w:p w:rsidR="00C7700F" w:rsidRDefault="00C7700F" w:rsidP="00C7700F">
      <w:pPr>
        <w:pStyle w:val="Corpsdetexte"/>
      </w:pPr>
    </w:p>
    <w:p w:rsidR="00C7700F" w:rsidRDefault="00C7700F" w:rsidP="00C7700F">
      <w:pPr>
        <w:pStyle w:val="Corpsdetexte"/>
        <w:rPr>
          <w:b/>
        </w:rPr>
      </w:pPr>
      <w:r>
        <w:rPr>
          <w:b/>
        </w:rPr>
        <w:t xml:space="preserve">Cas particuliers : </w:t>
      </w:r>
    </w:p>
    <w:p w:rsidR="00C7700F" w:rsidRDefault="00C7700F" w:rsidP="00C7700F">
      <w:pPr>
        <w:pStyle w:val="Corpsdetexte"/>
      </w:pPr>
      <w:r>
        <w:t>Étape 3 : Le système retourne un message d'erreur si le code du message publicitaire n'est pas connu du système</w:t>
      </w:r>
    </w:p>
    <w:p w:rsidR="00C7700F" w:rsidRDefault="00C7700F" w:rsidP="00C7700F">
      <w:pPr>
        <w:pStyle w:val="Corpsdetexte"/>
      </w:pPr>
    </w:p>
    <w:p w:rsidR="00C7700F" w:rsidRDefault="00C7700F" w:rsidP="00C7700F">
      <w:pPr>
        <w:pBdr>
          <w:top w:val="single" w:sz="4" w:space="1" w:color="auto"/>
          <w:left w:val="single" w:sz="4" w:space="4" w:color="auto"/>
          <w:bottom w:val="single" w:sz="4" w:space="1" w:color="auto"/>
          <w:right w:val="single" w:sz="4" w:space="4" w:color="auto"/>
        </w:pBdr>
        <w:jc w:val="center"/>
      </w:pPr>
      <w:r>
        <w:t>Annexe 2.b : Exemple de maquette IHM</w:t>
      </w:r>
    </w:p>
    <w:p w:rsidR="00C7700F" w:rsidRDefault="00C7700F" w:rsidP="00C7700F">
      <w:pPr>
        <w:rPr>
          <w:b/>
          <w:bCs/>
        </w:rPr>
      </w:pPr>
    </w:p>
    <w:p w:rsidR="00C7700F" w:rsidRDefault="00C31821" w:rsidP="00C7700F">
      <w:pPr>
        <w:jc w:val="center"/>
      </w:pPr>
      <w:r>
        <w:pict>
          <v:line id="_x0000_s1029" style="position:absolute;left:0;text-align:left;flip:x;z-index:251663360" from="351.85pt,46.6pt" to="401.85pt,101.35pt" strokeweight=".26mm">
            <v:stroke endarrow="block" joinstyle="miter"/>
          </v:line>
        </w:pict>
      </w:r>
      <w:r>
        <w:pict>
          <v:shapetype id="_x0000_t202" coordsize="21600,21600" o:spt="202" path="m,l,21600r21600,l21600,xe">
            <v:stroke joinstyle="miter"/>
            <v:path gradientshapeok="t" o:connecttype="rect"/>
          </v:shapetype>
          <v:shape id="_x0000_s1028" type="#_x0000_t202" style="position:absolute;left:0;text-align:left;margin-left:378.15pt;margin-top:28.4pt;width:86.95pt;height:34.45pt;z-index:251662336;mso-wrap-distance-left:9.05pt;mso-wrap-distance-right:9.05pt" stroked="f">
            <v:fill color2="black"/>
            <v:textbox inset="0,0,0,0">
              <w:txbxContent>
                <w:p w:rsidR="00C7700F" w:rsidRDefault="00C7700F" w:rsidP="00C7700F">
                  <w:proofErr w:type="spellStart"/>
                  <w:proofErr w:type="gramStart"/>
                  <w:r>
                    <w:t>vueXML</w:t>
                  </w:r>
                  <w:proofErr w:type="spellEnd"/>
                  <w:proofErr w:type="gramEnd"/>
                </w:p>
              </w:txbxContent>
            </v:textbox>
          </v:shape>
        </w:pict>
      </w:r>
      <w:r>
        <w:pict>
          <v:line id="_x0000_s1027" style="position:absolute;left:0;text-align:left;z-index:251661312" from="54.85pt,36.55pt" to="97.25pt,83.8pt" strokeweight=".26mm">
            <v:stroke endarrow="block" joinstyle="miter"/>
          </v:line>
        </w:pict>
      </w:r>
      <w:r>
        <w:pict>
          <v:shape id="_x0000_s1026" type="#_x0000_t202" style="position:absolute;left:0;text-align:left;margin-left:.75pt;margin-top:21.75pt;width:77.95pt;height:29.2pt;z-index:251660288;mso-wrap-distance-left:9.05pt;mso-wrap-distance-right:9.05pt" stroked="f">
            <v:fill color2="black"/>
            <v:textbox inset="0,0,0,0">
              <w:txbxContent>
                <w:p w:rsidR="00C7700F" w:rsidRDefault="00C7700F" w:rsidP="00C7700F">
                  <w:proofErr w:type="spellStart"/>
                  <w:proofErr w:type="gramStart"/>
                  <w:r>
                    <w:t>zoneCode</w:t>
                  </w:r>
                  <w:proofErr w:type="spellEnd"/>
                  <w:proofErr w:type="gramEnd"/>
                </w:p>
              </w:txbxContent>
            </v:textbox>
          </v:shape>
        </w:pict>
      </w:r>
      <w:r w:rsidR="00C7700F">
        <w:rPr>
          <w:noProof/>
          <w:lang w:eastAsia="fr-FR"/>
        </w:rPr>
        <w:drawing>
          <wp:inline distT="0" distB="0" distL="0" distR="0">
            <wp:extent cx="3631565" cy="2331085"/>
            <wp:effectExtent l="19050" t="19050" r="26035" b="120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631565" cy="2331085"/>
                    </a:xfrm>
                    <a:prstGeom prst="rect">
                      <a:avLst/>
                    </a:prstGeom>
                    <a:noFill/>
                    <a:ln w="6350" cmpd="sng">
                      <a:solidFill>
                        <a:srgbClr val="000000"/>
                      </a:solidFill>
                      <a:miter lim="800000"/>
                      <a:headEnd/>
                      <a:tailEnd/>
                    </a:ln>
                    <a:effectLst/>
                  </pic:spPr>
                </pic:pic>
              </a:graphicData>
            </a:graphic>
          </wp:inline>
        </w:drawing>
      </w:r>
    </w:p>
    <w:p w:rsidR="00C7700F" w:rsidRDefault="00C7700F" w:rsidP="00C7700F"/>
    <w:p w:rsidR="00C7700F" w:rsidRDefault="00C7700F" w:rsidP="00C7700F"/>
    <w:p w:rsidR="00C7700F" w:rsidRDefault="00C7700F" w:rsidP="00C7700F">
      <w:pPr>
        <w:pStyle w:val="Corpsdetexte"/>
        <w:pBdr>
          <w:top w:val="single" w:sz="4" w:space="1" w:color="auto"/>
          <w:left w:val="single" w:sz="4" w:space="4" w:color="auto"/>
          <w:bottom w:val="single" w:sz="4" w:space="1" w:color="auto"/>
          <w:right w:val="single" w:sz="4" w:space="4" w:color="auto"/>
        </w:pBdr>
        <w:jc w:val="center"/>
      </w:pPr>
      <w:r>
        <w:t>Annexe 2.c : Description de la classe graphique</w:t>
      </w:r>
    </w:p>
    <w:p w:rsidR="00C7700F" w:rsidRDefault="00C7700F" w:rsidP="00C7700F">
      <w:pPr>
        <w:pStyle w:val="Corpsdetexte"/>
        <w:rPr>
          <w:b/>
          <w:bCs/>
          <w:color w:val="000000"/>
          <w:szCs w:val="22"/>
        </w:rPr>
      </w:pPr>
    </w:p>
    <w:p w:rsidR="00C7700F" w:rsidRDefault="00C7700F" w:rsidP="00C7700F">
      <w:pPr>
        <w:pStyle w:val="Corpsdetexte"/>
        <w:rPr>
          <w:b/>
          <w:bCs/>
          <w:color w:val="000000"/>
          <w:szCs w:val="22"/>
        </w:rPr>
      </w:pPr>
      <w:r>
        <w:rPr>
          <w:b/>
          <w:bCs/>
          <w:color w:val="000000"/>
          <w:szCs w:val="22"/>
        </w:rPr>
        <w:t xml:space="preserve">Classe </w:t>
      </w:r>
      <w:proofErr w:type="spellStart"/>
      <w:r>
        <w:rPr>
          <w:b/>
          <w:bCs/>
          <w:color w:val="000000"/>
          <w:szCs w:val="22"/>
        </w:rPr>
        <w:t>ZoneEditionIHM</w:t>
      </w:r>
      <w:proofErr w:type="spellEnd"/>
    </w:p>
    <w:p w:rsidR="00C7700F" w:rsidRDefault="00C7700F" w:rsidP="00C7700F">
      <w:pPr>
        <w:rPr>
          <w:color w:val="000000"/>
          <w:szCs w:val="22"/>
        </w:rPr>
      </w:pPr>
      <w:r>
        <w:rPr>
          <w:color w:val="000000"/>
          <w:szCs w:val="22"/>
        </w:rPr>
        <w:t xml:space="preserve">     ...</w:t>
      </w:r>
    </w:p>
    <w:p w:rsidR="00C7700F" w:rsidRDefault="00C7700F" w:rsidP="00C7700F">
      <w:pPr>
        <w:pStyle w:val="ClasseDelimAttributsMethodes"/>
      </w:pPr>
      <w:r>
        <w:t xml:space="preserve">// Méthodes publiques </w:t>
      </w:r>
    </w:p>
    <w:p w:rsidR="00C7700F" w:rsidRDefault="00C7700F" w:rsidP="00C7700F">
      <w:pPr>
        <w:ind w:left="308"/>
        <w:rPr>
          <w:color w:val="000000"/>
          <w:szCs w:val="22"/>
        </w:rPr>
      </w:pPr>
      <w:r>
        <w:rPr>
          <w:color w:val="000000"/>
          <w:szCs w:val="22"/>
        </w:rPr>
        <w:t xml:space="preserve">Fonction </w:t>
      </w:r>
      <w:proofErr w:type="spellStart"/>
      <w:proofErr w:type="gramStart"/>
      <w:r>
        <w:rPr>
          <w:color w:val="000000"/>
          <w:szCs w:val="22"/>
        </w:rPr>
        <w:t>getText</w:t>
      </w:r>
      <w:proofErr w:type="spellEnd"/>
      <w:r>
        <w:rPr>
          <w:color w:val="000000"/>
          <w:szCs w:val="22"/>
        </w:rPr>
        <w:t>(</w:t>
      </w:r>
      <w:proofErr w:type="gramEnd"/>
      <w:r>
        <w:rPr>
          <w:color w:val="000000"/>
          <w:szCs w:val="22"/>
        </w:rPr>
        <w:t>) : Chaîne</w:t>
      </w:r>
    </w:p>
    <w:p w:rsidR="00C7700F" w:rsidRDefault="00C7700F" w:rsidP="00C7700F">
      <w:pPr>
        <w:pStyle w:val="Commentaires"/>
      </w:pPr>
      <w:r>
        <w:t xml:space="preserve">   // </w:t>
      </w:r>
      <w:proofErr w:type="gramStart"/>
      <w:r>
        <w:t>rend</w:t>
      </w:r>
      <w:proofErr w:type="gramEnd"/>
      <w:r>
        <w:t xml:space="preserve"> le contenu textuel détenu par le composant </w:t>
      </w:r>
    </w:p>
    <w:p w:rsidR="00C7700F" w:rsidRDefault="00C7700F" w:rsidP="00C7700F">
      <w:pPr>
        <w:ind w:left="308"/>
        <w:rPr>
          <w:color w:val="000000"/>
          <w:szCs w:val="22"/>
        </w:rPr>
      </w:pPr>
      <w:r>
        <w:rPr>
          <w:color w:val="000000"/>
          <w:szCs w:val="22"/>
        </w:rPr>
        <w:t xml:space="preserve">Procédure </w:t>
      </w:r>
      <w:proofErr w:type="spellStart"/>
      <w:proofErr w:type="gramStart"/>
      <w:r>
        <w:rPr>
          <w:color w:val="000000"/>
          <w:szCs w:val="22"/>
        </w:rPr>
        <w:t>setText</w:t>
      </w:r>
      <w:proofErr w:type="spellEnd"/>
      <w:r>
        <w:rPr>
          <w:color w:val="000000"/>
          <w:szCs w:val="22"/>
        </w:rPr>
        <w:t>(</w:t>
      </w:r>
      <w:proofErr w:type="spellStart"/>
      <w:proofErr w:type="gramEnd"/>
      <w:r>
        <w:rPr>
          <w:color w:val="000000"/>
          <w:szCs w:val="22"/>
        </w:rPr>
        <w:t>nouveauTexte</w:t>
      </w:r>
      <w:proofErr w:type="spellEnd"/>
      <w:r>
        <w:rPr>
          <w:color w:val="000000"/>
          <w:szCs w:val="22"/>
        </w:rPr>
        <w:t xml:space="preserve"> : Chaîne)</w:t>
      </w:r>
    </w:p>
    <w:p w:rsidR="00C7700F" w:rsidRDefault="00C7700F" w:rsidP="00C7700F">
      <w:pPr>
        <w:pStyle w:val="Commentaires"/>
      </w:pPr>
      <w:r>
        <w:t xml:space="preserve">   // </w:t>
      </w:r>
      <w:proofErr w:type="gramStart"/>
      <w:r>
        <w:t>change</w:t>
      </w:r>
      <w:proofErr w:type="gramEnd"/>
      <w:r>
        <w:t xml:space="preserve"> le contenu textuel du composant </w:t>
      </w:r>
    </w:p>
    <w:p w:rsidR="00C7700F" w:rsidRDefault="00C7700F" w:rsidP="00C7700F">
      <w:pPr>
        <w:ind w:left="308"/>
        <w:rPr>
          <w:color w:val="000000"/>
          <w:szCs w:val="22"/>
        </w:rPr>
      </w:pPr>
      <w:r>
        <w:rPr>
          <w:color w:val="000000"/>
          <w:szCs w:val="22"/>
        </w:rPr>
        <w:t>...</w:t>
      </w:r>
    </w:p>
    <w:p w:rsidR="00C7700F" w:rsidRDefault="00C7700F" w:rsidP="00C7700F">
      <w:pPr>
        <w:rPr>
          <w:rFonts w:ascii="Arial" w:hAnsi="Arial"/>
          <w:b/>
          <w:bCs/>
          <w:color w:val="000000"/>
          <w:sz w:val="22"/>
          <w:szCs w:val="22"/>
        </w:rPr>
      </w:pPr>
      <w:proofErr w:type="spellStart"/>
      <w:r>
        <w:rPr>
          <w:b/>
          <w:bCs/>
          <w:color w:val="000000"/>
          <w:szCs w:val="22"/>
        </w:rPr>
        <w:t>FinClasse</w:t>
      </w:r>
      <w:proofErr w:type="spellEnd"/>
    </w:p>
    <w:p w:rsidR="00C7700F" w:rsidRDefault="00C7700F" w:rsidP="00C7700F"/>
    <w:p w:rsidR="00C7700F" w:rsidRDefault="00C7700F" w:rsidP="00C7700F">
      <w:r w:rsidRPr="00E16EF9">
        <w:rPr>
          <w:b/>
        </w:rPr>
        <w:t>NB</w:t>
      </w:r>
      <w:r>
        <w:t xml:space="preserve"> : </w:t>
      </w:r>
      <w:proofErr w:type="spellStart"/>
      <w:r>
        <w:t>zoneCode</w:t>
      </w:r>
      <w:proofErr w:type="spellEnd"/>
      <w:r>
        <w:t xml:space="preserve"> et </w:t>
      </w:r>
      <w:proofErr w:type="spellStart"/>
      <w:r>
        <w:t>vueXML</w:t>
      </w:r>
      <w:proofErr w:type="spellEnd"/>
      <w:r>
        <w:t xml:space="preserve"> sont les identifiants des objets graphiques à utiliser pour récupérer ou affecter une valeur à ces zones.</w:t>
      </w:r>
    </w:p>
    <w:p w:rsidR="00C7700F" w:rsidRDefault="00C7700F" w:rsidP="00C7700F">
      <w:r w:rsidRPr="00E16EF9">
        <w:rPr>
          <w:u w:val="single"/>
        </w:rPr>
        <w:t>Exemple d’utilisation</w:t>
      </w:r>
      <w:r>
        <w:t xml:space="preserve"> : </w:t>
      </w:r>
      <w:proofErr w:type="spellStart"/>
      <w:proofErr w:type="gramStart"/>
      <w:r>
        <w:t>zoneCode.getText</w:t>
      </w:r>
      <w:proofErr w:type="spellEnd"/>
      <w:r>
        <w:t>(</w:t>
      </w:r>
      <w:proofErr w:type="gramEnd"/>
      <w:r>
        <w:t xml:space="preserve">) ou </w:t>
      </w:r>
      <w:proofErr w:type="spellStart"/>
      <w:r>
        <w:t>vueXML.setText</w:t>
      </w:r>
      <w:proofErr w:type="spellEnd"/>
      <w:r>
        <w:t>(« Code de message inconnu. ») ;</w:t>
      </w:r>
    </w:p>
    <w:p w:rsidR="00C75010" w:rsidRDefault="00C31821" w:rsidP="00AF3709">
      <w:pPr>
        <w:suppressAutoHyphens w:val="0"/>
        <w:spacing w:after="200" w:line="276" w:lineRule="auto"/>
      </w:pPr>
    </w:p>
    <w:sectPr w:rsidR="00C75010" w:rsidSect="00C7700F">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3"/>
    <w:lvl w:ilvl="0">
      <w:start w:val="1"/>
      <w:numFmt w:val="decimal"/>
      <w:lvlText w:val="%1."/>
      <w:lvlJc w:val="left"/>
      <w:pPr>
        <w:tabs>
          <w:tab w:val="num" w:pos="0"/>
        </w:tabs>
      </w:p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 w15:restartNumberingAfterBreak="0">
    <w:nsid w:val="00000006"/>
    <w:multiLevelType w:val="singleLevel"/>
    <w:tmpl w:val="00000006"/>
    <w:name w:val="WW8Num76"/>
    <w:lvl w:ilvl="0">
      <w:numFmt w:val="bullet"/>
      <w:lvlText w:val="-"/>
      <w:lvlJc w:val="left"/>
      <w:pPr>
        <w:tabs>
          <w:tab w:val="num" w:pos="360"/>
        </w:tabs>
      </w:pPr>
      <w:rPr>
        <w:rFonts w:ascii="Times New Roman" w:hAnsi="Times New Roman" w:cs="Times New Roman"/>
      </w:rPr>
    </w:lvl>
  </w:abstractNum>
  <w:abstractNum w:abstractNumId="2" w15:restartNumberingAfterBreak="0">
    <w:nsid w:val="4A4A3DBD"/>
    <w:multiLevelType w:val="hybridMultilevel"/>
    <w:tmpl w:val="0A0018B0"/>
    <w:lvl w:ilvl="0" w:tplc="39ACEFF4">
      <w:start w:val="1"/>
      <w:numFmt w:val="lowerLetter"/>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 w15:restartNumberingAfterBreak="0">
    <w:nsid w:val="5E290348"/>
    <w:multiLevelType w:val="hybridMultilevel"/>
    <w:tmpl w:val="065C40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C7700F"/>
    <w:rsid w:val="000E43CB"/>
    <w:rsid w:val="001E419D"/>
    <w:rsid w:val="00227B4B"/>
    <w:rsid w:val="002C32A3"/>
    <w:rsid w:val="002E1CE5"/>
    <w:rsid w:val="003A4642"/>
    <w:rsid w:val="005D2216"/>
    <w:rsid w:val="00637EFF"/>
    <w:rsid w:val="006624AB"/>
    <w:rsid w:val="007C1B83"/>
    <w:rsid w:val="00847BFC"/>
    <w:rsid w:val="008C02FE"/>
    <w:rsid w:val="008E35EF"/>
    <w:rsid w:val="00A9736C"/>
    <w:rsid w:val="00AF3709"/>
    <w:rsid w:val="00B53703"/>
    <w:rsid w:val="00C7700F"/>
    <w:rsid w:val="00CD0B4F"/>
    <w:rsid w:val="00EA0747"/>
    <w:rsid w:val="00EC4C2C"/>
    <w:rsid w:val="00F30820"/>
    <w:rsid w:val="00F314AC"/>
    <w:rsid w:val="00F677A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63B44B7E-1F93-4D20-A909-FE7F840D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00F"/>
    <w:pPr>
      <w:suppressAutoHyphens/>
      <w:spacing w:after="0" w:line="240" w:lineRule="auto"/>
    </w:pPr>
    <w:rPr>
      <w:rFonts w:ascii="Times New Roman" w:eastAsia="Times New Roman" w:hAnsi="Times New Roman" w:cs="Times New Roman"/>
      <w:sz w:val="24"/>
      <w:szCs w:val="24"/>
      <w:lang w:eastAsia="ar-SA"/>
    </w:rPr>
  </w:style>
  <w:style w:type="paragraph" w:styleId="Titre8">
    <w:name w:val="heading 8"/>
    <w:basedOn w:val="Normal"/>
    <w:next w:val="Normal"/>
    <w:link w:val="Titre8Car"/>
    <w:qFormat/>
    <w:rsid w:val="00C7700F"/>
    <w:pPr>
      <w:keepNext/>
      <w:outlineLvl w:val="7"/>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C7700F"/>
    <w:pPr>
      <w:jc w:val="both"/>
    </w:pPr>
  </w:style>
  <w:style w:type="character" w:customStyle="1" w:styleId="CorpsdetexteCar">
    <w:name w:val="Corps de texte Car"/>
    <w:basedOn w:val="Policepardfaut"/>
    <w:link w:val="Corpsdetexte"/>
    <w:rsid w:val="00C7700F"/>
    <w:rPr>
      <w:rFonts w:ascii="Times New Roman" w:eastAsia="Times New Roman" w:hAnsi="Times New Roman" w:cs="Times New Roman"/>
      <w:sz w:val="24"/>
      <w:szCs w:val="24"/>
      <w:lang w:eastAsia="ar-SA"/>
    </w:rPr>
  </w:style>
  <w:style w:type="paragraph" w:customStyle="1" w:styleId="TravailAFaire">
    <w:name w:val="TravailAFaire"/>
    <w:basedOn w:val="Normal"/>
    <w:rsid w:val="00C7700F"/>
    <w:pPr>
      <w:spacing w:before="60" w:after="60"/>
      <w:jc w:val="center"/>
    </w:pPr>
    <w:rPr>
      <w:b/>
      <w:i/>
    </w:rPr>
  </w:style>
  <w:style w:type="paragraph" w:customStyle="1" w:styleId="ReferenceAnnexe">
    <w:name w:val="ReferenceAnnexe"/>
    <w:basedOn w:val="Normal"/>
    <w:rsid w:val="00C7700F"/>
    <w:pPr>
      <w:jc w:val="right"/>
    </w:pPr>
    <w:rPr>
      <w:b/>
    </w:rPr>
  </w:style>
  <w:style w:type="character" w:customStyle="1" w:styleId="Titre8Car">
    <w:name w:val="Titre 8 Car"/>
    <w:basedOn w:val="Policepardfaut"/>
    <w:link w:val="Titre8"/>
    <w:rsid w:val="00C7700F"/>
    <w:rPr>
      <w:rFonts w:ascii="Times New Roman" w:eastAsia="Times New Roman" w:hAnsi="Times New Roman" w:cs="Times New Roman"/>
      <w:b/>
      <w:bCs/>
      <w:sz w:val="24"/>
      <w:szCs w:val="24"/>
      <w:lang w:eastAsia="ar-SA"/>
    </w:rPr>
  </w:style>
  <w:style w:type="paragraph" w:customStyle="1" w:styleId="ClasseDelimAttributsMethodes">
    <w:name w:val="ClasseDelimAttributsMethodes"/>
    <w:basedOn w:val="Normal"/>
    <w:rsid w:val="00C7700F"/>
    <w:pPr>
      <w:ind w:left="240"/>
    </w:pPr>
    <w:rPr>
      <w:i/>
    </w:rPr>
  </w:style>
  <w:style w:type="paragraph" w:customStyle="1" w:styleId="Commentaires">
    <w:name w:val="Commentaires"/>
    <w:basedOn w:val="Normal"/>
    <w:rsid w:val="00C7700F"/>
    <w:pPr>
      <w:ind w:left="308" w:firstLine="400"/>
    </w:pPr>
    <w:rPr>
      <w:i/>
      <w:color w:val="000000"/>
      <w:sz w:val="22"/>
      <w:szCs w:val="22"/>
    </w:rPr>
  </w:style>
  <w:style w:type="character" w:customStyle="1" w:styleId="CommentairesCar">
    <w:name w:val="Commentaires Car"/>
    <w:basedOn w:val="Policepardfaut"/>
    <w:rsid w:val="00C7700F"/>
    <w:rPr>
      <w:i/>
      <w:color w:val="000000"/>
      <w:sz w:val="22"/>
      <w:szCs w:val="22"/>
      <w:lang w:val="fr-FR" w:eastAsia="ar-SA" w:bidi="ar-SA"/>
    </w:rPr>
  </w:style>
  <w:style w:type="paragraph" w:styleId="Textedebulles">
    <w:name w:val="Balloon Text"/>
    <w:basedOn w:val="Normal"/>
    <w:link w:val="TextedebullesCar"/>
    <w:uiPriority w:val="99"/>
    <w:semiHidden/>
    <w:unhideWhenUsed/>
    <w:rsid w:val="00C7700F"/>
    <w:rPr>
      <w:rFonts w:ascii="Tahoma" w:hAnsi="Tahoma" w:cs="Tahoma"/>
      <w:sz w:val="16"/>
      <w:szCs w:val="16"/>
    </w:rPr>
  </w:style>
  <w:style w:type="character" w:customStyle="1" w:styleId="TextedebullesCar">
    <w:name w:val="Texte de bulles Car"/>
    <w:basedOn w:val="Policepardfaut"/>
    <w:link w:val="Textedebulles"/>
    <w:uiPriority w:val="99"/>
    <w:semiHidden/>
    <w:rsid w:val="00C7700F"/>
    <w:rPr>
      <w:rFonts w:ascii="Tahoma" w:eastAsia="Times New Roman" w:hAnsi="Tahoma" w:cs="Tahoma"/>
      <w:sz w:val="16"/>
      <w:szCs w:val="16"/>
      <w:lang w:eastAsia="ar-SA"/>
    </w:rPr>
  </w:style>
  <w:style w:type="paragraph" w:customStyle="1" w:styleId="Dure">
    <w:name w:val="Durée"/>
    <w:basedOn w:val="Normal"/>
    <w:rsid w:val="00EC4C2C"/>
    <w:pPr>
      <w:suppressAutoHyphens w:val="0"/>
      <w:spacing w:after="120"/>
      <w:jc w:val="both"/>
    </w:pPr>
    <w:rPr>
      <w:rFonts w:ascii="Arial" w:hAnsi="Arial"/>
      <w:b/>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C640B-3173-4295-B8E5-668ED627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Pages>
  <Words>1506</Words>
  <Characters>8284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SU</Company>
  <LinksUpToDate>false</LinksUpToDate>
  <CharactersWithSpaces>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m.benadi</dc:creator>
  <cp:keywords/>
  <dc:description/>
  <cp:lastModifiedBy>a.just</cp:lastModifiedBy>
  <cp:revision>7</cp:revision>
  <dcterms:created xsi:type="dcterms:W3CDTF">2012-03-13T07:27:00Z</dcterms:created>
  <dcterms:modified xsi:type="dcterms:W3CDTF">2015-10-02T13:38:00Z</dcterms:modified>
</cp:coreProperties>
</file>